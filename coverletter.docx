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E6DA" w14:textId="0770806D" w:rsidR="00E66C56" w:rsidRPr="00DA4DA4" w:rsidRDefault="00C93CB6" w:rsidP="00E66C56">
      <w:pPr>
        <w:widowControl/>
        <w:jc w:val="left"/>
        <w:rPr>
          <w:rStyle w:val="a7"/>
          <w:b w:val="0"/>
          <w:bCs w:val="0"/>
          <w:color w:val="FF0000"/>
        </w:rPr>
      </w:pPr>
      <w:bookmarkStart w:id="0" w:name="_Hlk60832495"/>
      <w:r w:rsidRPr="00DA4DA4">
        <w:rPr>
          <w:rStyle w:val="a7"/>
          <w:b w:val="0"/>
          <w:bCs w:val="0"/>
          <w:color w:val="FF0000"/>
        </w:rPr>
        <w:t>Jan XX, 2021</w:t>
      </w:r>
    </w:p>
    <w:p w14:paraId="04712997" w14:textId="3CDB4C3A" w:rsidR="00E66C56" w:rsidRPr="00DA4DA4" w:rsidRDefault="00E66C56" w:rsidP="00E66C56">
      <w:pPr>
        <w:widowControl/>
        <w:jc w:val="left"/>
        <w:rPr>
          <w:rStyle w:val="a7"/>
          <w:b w:val="0"/>
          <w:bCs w:val="0"/>
        </w:rPr>
      </w:pPr>
    </w:p>
    <w:p w14:paraId="3FECB1AC" w14:textId="4FFF0EA7" w:rsidR="004E04B9" w:rsidRPr="00DA4DA4" w:rsidRDefault="004E04B9" w:rsidP="004E04B9">
      <w:r w:rsidRPr="00DA4DA4">
        <w:t xml:space="preserve">Dr. </w:t>
      </w:r>
      <w:r w:rsidRPr="00DA4DA4">
        <w:rPr>
          <w:rFonts w:hint="eastAsia"/>
        </w:rPr>
        <w:t>Marian Berryhill</w:t>
      </w:r>
    </w:p>
    <w:p w14:paraId="7668E9B9" w14:textId="77777777" w:rsidR="004E04B9" w:rsidRPr="00DA4DA4" w:rsidRDefault="004E04B9" w:rsidP="004E04B9">
      <w:r w:rsidRPr="00DA4DA4">
        <w:rPr>
          <w:rFonts w:hint="eastAsia"/>
        </w:rPr>
        <w:t>Section Editor</w:t>
      </w:r>
    </w:p>
    <w:p w14:paraId="4066EFCF" w14:textId="77777777" w:rsidR="00E66C56" w:rsidRPr="00F566D2" w:rsidRDefault="00E66C56" w:rsidP="00E66C56">
      <w:pPr>
        <w:widowControl/>
        <w:jc w:val="left"/>
        <w:rPr>
          <w:rStyle w:val="a7"/>
          <w:b w:val="0"/>
          <w:bCs w:val="0"/>
          <w:i/>
          <w:iCs/>
        </w:rPr>
      </w:pPr>
      <w:r w:rsidRPr="00F566D2">
        <w:rPr>
          <w:rStyle w:val="a7"/>
          <w:b w:val="0"/>
          <w:bCs w:val="0"/>
          <w:i/>
          <w:iCs/>
        </w:rPr>
        <w:t>Brain Research</w:t>
      </w:r>
    </w:p>
    <w:p w14:paraId="5304D5FF" w14:textId="77777777" w:rsidR="00E66C56" w:rsidRPr="00DA4DA4" w:rsidRDefault="00E66C56" w:rsidP="00E66C56">
      <w:pPr>
        <w:widowControl/>
        <w:jc w:val="left"/>
        <w:rPr>
          <w:rStyle w:val="a7"/>
          <w:b w:val="0"/>
          <w:bCs w:val="0"/>
        </w:rPr>
      </w:pPr>
    </w:p>
    <w:p w14:paraId="7B92863A" w14:textId="65303361" w:rsidR="00E66C56" w:rsidRPr="00DA4DA4" w:rsidRDefault="00E66C56" w:rsidP="00E66C56">
      <w:pPr>
        <w:widowControl/>
        <w:jc w:val="left"/>
        <w:rPr>
          <w:rStyle w:val="a7"/>
          <w:b w:val="0"/>
          <w:bCs w:val="0"/>
        </w:rPr>
      </w:pPr>
      <w:bookmarkStart w:id="1" w:name="_Hlk60919320"/>
      <w:r w:rsidRPr="00DA4DA4">
        <w:rPr>
          <w:rStyle w:val="a7"/>
          <w:b w:val="0"/>
          <w:bCs w:val="0"/>
        </w:rPr>
        <w:t xml:space="preserve">We thank you and </w:t>
      </w:r>
      <w:r w:rsidR="00DE0721" w:rsidRPr="00DA4DA4">
        <w:rPr>
          <w:rStyle w:val="a7"/>
          <w:b w:val="0"/>
          <w:bCs w:val="0"/>
        </w:rPr>
        <w:t>the</w:t>
      </w:r>
      <w:r w:rsidR="00323E03" w:rsidRPr="00DA4DA4">
        <w:rPr>
          <w:rStyle w:val="a7"/>
          <w:b w:val="0"/>
          <w:bCs w:val="0"/>
        </w:rPr>
        <w:t xml:space="preserve"> </w:t>
      </w:r>
      <w:r w:rsidRPr="00DA4DA4">
        <w:rPr>
          <w:rStyle w:val="a7"/>
          <w:b w:val="0"/>
          <w:bCs w:val="0"/>
        </w:rPr>
        <w:t>reviewers for your careful reading of our manuscript</w:t>
      </w:r>
      <w:r w:rsidR="00323E03" w:rsidRPr="00DA4DA4">
        <w:rPr>
          <w:rStyle w:val="a7"/>
          <w:rFonts w:ascii="游明朝" w:eastAsia="游明朝" w:hAnsi="游明朝" w:cs="Times New Roman"/>
          <w:b w:val="0"/>
          <w:bCs w:val="0"/>
        </w:rPr>
        <w:t>,</w:t>
      </w:r>
      <w:r w:rsidRPr="00F566D2">
        <w:rPr>
          <w:rStyle w:val="a7"/>
          <w:rFonts w:ascii="游明朝" w:hAnsi="游明朝"/>
          <w:b w:val="0"/>
        </w:rPr>
        <w:t xml:space="preserve"> evinced by the constructive comments and </w:t>
      </w:r>
      <w:r w:rsidR="00323E03" w:rsidRPr="00DA4DA4">
        <w:rPr>
          <w:rStyle w:val="a7"/>
          <w:rFonts w:ascii="游明朝" w:eastAsia="游明朝" w:hAnsi="游明朝" w:cs="Times New Roman"/>
          <w:b w:val="0"/>
          <w:bCs w:val="0"/>
        </w:rPr>
        <w:t>insight</w:t>
      </w:r>
      <w:r w:rsidR="00DE0721" w:rsidRPr="00DA4DA4">
        <w:rPr>
          <w:rStyle w:val="a7"/>
          <w:rFonts w:ascii="游明朝" w:eastAsia="游明朝" w:hAnsi="游明朝" w:cs="Times New Roman"/>
          <w:b w:val="0"/>
          <w:bCs w:val="0"/>
        </w:rPr>
        <w:t>s</w:t>
      </w:r>
      <w:r w:rsidRPr="00F566D2">
        <w:rPr>
          <w:rStyle w:val="a7"/>
          <w:rFonts w:ascii="游明朝" w:hAnsi="游明朝"/>
          <w:b w:val="0"/>
        </w:rPr>
        <w:t xml:space="preserve"> provided</w:t>
      </w:r>
      <w:r w:rsidR="00DE0721" w:rsidRPr="00DA4DA4">
        <w:rPr>
          <w:rStyle w:val="a7"/>
          <w:rFonts w:ascii="游明朝" w:eastAsia="游明朝" w:hAnsi="游明朝" w:cs="Times New Roman"/>
          <w:b w:val="0"/>
          <w:bCs w:val="0"/>
        </w:rPr>
        <w:t xml:space="preserve"> therein</w:t>
      </w:r>
      <w:r w:rsidRPr="00F566D2">
        <w:rPr>
          <w:rStyle w:val="a7"/>
          <w:rFonts w:ascii="游明朝" w:hAnsi="游明朝"/>
          <w:b w:val="0"/>
        </w:rPr>
        <w:t>.</w:t>
      </w:r>
      <w:bookmarkEnd w:id="1"/>
      <w:r w:rsidRPr="00F566D2">
        <w:rPr>
          <w:rStyle w:val="a7"/>
          <w:rFonts w:ascii="游明朝" w:hAnsi="游明朝"/>
          <w:b w:val="0"/>
        </w:rPr>
        <w:t xml:space="preserve"> We would </w:t>
      </w:r>
      <w:r w:rsidR="00323E03" w:rsidRPr="00DA4DA4">
        <w:rPr>
          <w:rStyle w:val="a7"/>
          <w:b w:val="0"/>
          <w:bCs w:val="0"/>
        </w:rPr>
        <w:t>also</w:t>
      </w:r>
      <w:r w:rsidRPr="00DA4DA4">
        <w:rPr>
          <w:rStyle w:val="a7"/>
          <w:b w:val="0"/>
          <w:bCs w:val="0"/>
        </w:rPr>
        <w:t xml:space="preserve"> like to express our gratitude for the opportunity to revise our manuscript</w:t>
      </w:r>
      <w:r w:rsidR="00C93CB6" w:rsidRPr="00DA4DA4">
        <w:rPr>
          <w:rStyle w:val="a7"/>
          <w:b w:val="0"/>
          <w:bCs w:val="0"/>
        </w:rPr>
        <w:t>, titled</w:t>
      </w:r>
      <w:r w:rsidRPr="00DA4DA4">
        <w:rPr>
          <w:rStyle w:val="a7"/>
          <w:b w:val="0"/>
          <w:bCs w:val="0"/>
        </w:rPr>
        <w:t xml:space="preserve"> </w:t>
      </w:r>
      <w:r w:rsidR="00CD5B78" w:rsidRPr="00DA4DA4">
        <w:rPr>
          <w:rStyle w:val="a7"/>
          <w:b w:val="0"/>
          <w:bCs w:val="0"/>
        </w:rPr>
        <w:t>"</w:t>
      </w:r>
      <w:r w:rsidR="004E04B9" w:rsidRPr="00DA4DA4">
        <w:rPr>
          <w:rStyle w:val="a7"/>
          <w:b w:val="0"/>
          <w:bCs w:val="0"/>
        </w:rPr>
        <w:t>Temporal changes in attentional resources devoted to mind wandering before the awareness: An ERP study</w:t>
      </w:r>
      <w:r w:rsidR="00C93CB6" w:rsidRPr="00DA4DA4">
        <w:rPr>
          <w:rStyle w:val="a7"/>
          <w:b w:val="0"/>
          <w:bCs w:val="0"/>
        </w:rPr>
        <w:t>.</w:t>
      </w:r>
      <w:r w:rsidR="00CD5B78" w:rsidRPr="00DA4DA4">
        <w:rPr>
          <w:rStyle w:val="a7"/>
          <w:b w:val="0"/>
          <w:bCs w:val="0"/>
        </w:rPr>
        <w:t>"</w:t>
      </w:r>
      <w:r w:rsidRPr="00DA4DA4">
        <w:rPr>
          <w:rStyle w:val="a7"/>
          <w:b w:val="0"/>
          <w:bCs w:val="0"/>
        </w:rPr>
        <w:t xml:space="preserve"> The feedback has helped us to significantly improve the manuscript (ID:</w:t>
      </w:r>
      <w:r w:rsidR="004E04B9" w:rsidRPr="00DA4DA4">
        <w:t xml:space="preserve"> </w:t>
      </w:r>
      <w:r w:rsidR="004E04B9" w:rsidRPr="00DA4DA4">
        <w:rPr>
          <w:rStyle w:val="a7"/>
          <w:b w:val="0"/>
          <w:bCs w:val="0"/>
        </w:rPr>
        <w:t>BRES-D-20-01138</w:t>
      </w:r>
      <w:r w:rsidRPr="00DA4DA4">
        <w:rPr>
          <w:rStyle w:val="a7"/>
          <w:b w:val="0"/>
          <w:bCs w:val="0"/>
        </w:rPr>
        <w:t>).</w:t>
      </w:r>
    </w:p>
    <w:p w14:paraId="3F34632B" w14:textId="77777777" w:rsidR="00E66C56" w:rsidRPr="00DA4DA4" w:rsidRDefault="00E66C56" w:rsidP="00E66C56">
      <w:pPr>
        <w:widowControl/>
        <w:jc w:val="left"/>
        <w:rPr>
          <w:rStyle w:val="a7"/>
          <w:b w:val="0"/>
          <w:bCs w:val="0"/>
        </w:rPr>
      </w:pPr>
    </w:p>
    <w:p w14:paraId="57CD4B73" w14:textId="6F9158F0" w:rsidR="00E66C56" w:rsidRPr="00DA4DA4" w:rsidRDefault="00E66C56" w:rsidP="00E66C56">
      <w:pPr>
        <w:widowControl/>
        <w:jc w:val="left"/>
        <w:rPr>
          <w:rStyle w:val="a7"/>
          <w:b w:val="0"/>
          <w:bCs w:val="0"/>
        </w:rPr>
      </w:pPr>
      <w:r w:rsidRPr="00DA4DA4">
        <w:rPr>
          <w:rStyle w:val="a7"/>
          <w:b w:val="0"/>
          <w:bCs w:val="0"/>
        </w:rPr>
        <w:t>The revision</w:t>
      </w:r>
      <w:r w:rsidR="00C93CB6" w:rsidRPr="00DA4DA4">
        <w:rPr>
          <w:rStyle w:val="a7"/>
          <w:b w:val="0"/>
          <w:bCs w:val="0"/>
        </w:rPr>
        <w:t>s</w:t>
      </w:r>
      <w:r w:rsidRPr="00DA4DA4">
        <w:rPr>
          <w:rStyle w:val="a7"/>
          <w:b w:val="0"/>
          <w:bCs w:val="0"/>
        </w:rPr>
        <w:t xml:space="preserve"> </w:t>
      </w:r>
      <w:r w:rsidR="00C93CB6" w:rsidRPr="00DA4DA4">
        <w:rPr>
          <w:rStyle w:val="a7"/>
          <w:b w:val="0"/>
          <w:bCs w:val="0"/>
        </w:rPr>
        <w:t>have been made</w:t>
      </w:r>
      <w:r w:rsidRPr="00DA4DA4">
        <w:rPr>
          <w:rStyle w:val="a7"/>
          <w:b w:val="0"/>
          <w:bCs w:val="0"/>
        </w:rPr>
        <w:t xml:space="preserve"> in consultation with all coauthors, and each author has approved this </w:t>
      </w:r>
      <w:r w:rsidR="00C93CB6" w:rsidRPr="00DA4DA4">
        <w:rPr>
          <w:rStyle w:val="a7"/>
          <w:b w:val="0"/>
          <w:bCs w:val="0"/>
        </w:rPr>
        <w:t>revised manuscript</w:t>
      </w:r>
      <w:r w:rsidRPr="00DA4DA4">
        <w:rPr>
          <w:rStyle w:val="a7"/>
          <w:b w:val="0"/>
          <w:bCs w:val="0"/>
        </w:rPr>
        <w:t>.</w:t>
      </w:r>
    </w:p>
    <w:p w14:paraId="79D46B04" w14:textId="77777777" w:rsidR="00E66C56" w:rsidRPr="00DA4DA4" w:rsidRDefault="00E66C56" w:rsidP="00E66C56">
      <w:pPr>
        <w:widowControl/>
        <w:jc w:val="left"/>
        <w:rPr>
          <w:rStyle w:val="a7"/>
          <w:b w:val="0"/>
          <w:bCs w:val="0"/>
        </w:rPr>
      </w:pPr>
    </w:p>
    <w:p w14:paraId="651A7C66" w14:textId="77777777" w:rsidR="00E66C56" w:rsidRPr="00DA4DA4" w:rsidRDefault="00E66C56" w:rsidP="00E66C56">
      <w:pPr>
        <w:widowControl/>
        <w:jc w:val="left"/>
        <w:rPr>
          <w:rStyle w:val="a7"/>
          <w:b w:val="0"/>
          <w:bCs w:val="0"/>
        </w:rPr>
      </w:pPr>
      <w:r w:rsidRPr="00DA4DA4">
        <w:rPr>
          <w:rStyle w:val="a7"/>
          <w:b w:val="0"/>
          <w:bCs w:val="0"/>
        </w:rPr>
        <w:t xml:space="preserve">We look forward to working with you and the reviewers to move our manuscript closer to publication in </w:t>
      </w:r>
      <w:r w:rsidRPr="00F566D2">
        <w:rPr>
          <w:rStyle w:val="a7"/>
          <w:b w:val="0"/>
          <w:bCs w:val="0"/>
          <w:i/>
          <w:iCs/>
        </w:rPr>
        <w:t>Brain Research</w:t>
      </w:r>
      <w:r w:rsidRPr="00DA4DA4">
        <w:rPr>
          <w:rStyle w:val="a7"/>
          <w:b w:val="0"/>
          <w:bCs w:val="0"/>
        </w:rPr>
        <w:t xml:space="preserve">. </w:t>
      </w:r>
    </w:p>
    <w:p w14:paraId="44235050" w14:textId="77777777" w:rsidR="00E66C56" w:rsidRPr="00DA4DA4" w:rsidRDefault="00E66C56" w:rsidP="00E66C56">
      <w:pPr>
        <w:widowControl/>
        <w:jc w:val="left"/>
        <w:rPr>
          <w:rStyle w:val="a7"/>
          <w:b w:val="0"/>
          <w:bCs w:val="0"/>
        </w:rPr>
      </w:pPr>
    </w:p>
    <w:p w14:paraId="19CCDF30" w14:textId="77777777" w:rsidR="00E66C56" w:rsidRPr="00DA4DA4" w:rsidRDefault="00E66C56" w:rsidP="00E66C56">
      <w:pPr>
        <w:widowControl/>
        <w:jc w:val="left"/>
        <w:rPr>
          <w:rStyle w:val="a7"/>
          <w:b w:val="0"/>
          <w:bCs w:val="0"/>
        </w:rPr>
      </w:pPr>
      <w:r w:rsidRPr="00DA4DA4">
        <w:rPr>
          <w:rStyle w:val="a7"/>
          <w:b w:val="0"/>
          <w:bCs w:val="0"/>
        </w:rPr>
        <w:t>Sincerely,</w:t>
      </w:r>
    </w:p>
    <w:p w14:paraId="639AEAE9" w14:textId="77777777" w:rsidR="00E66C56" w:rsidRPr="00DA4DA4" w:rsidRDefault="00E66C56" w:rsidP="00E66C56">
      <w:pPr>
        <w:widowControl/>
        <w:jc w:val="left"/>
        <w:rPr>
          <w:rStyle w:val="a7"/>
          <w:b w:val="0"/>
          <w:bCs w:val="0"/>
        </w:rPr>
      </w:pPr>
    </w:p>
    <w:p w14:paraId="0E77B0A2" w14:textId="77777777" w:rsidR="00094969" w:rsidRPr="00DA4DA4" w:rsidRDefault="00094969" w:rsidP="00094969">
      <w:pPr>
        <w:widowControl/>
        <w:jc w:val="left"/>
        <w:rPr>
          <w:rStyle w:val="a7"/>
          <w:b w:val="0"/>
          <w:bCs w:val="0"/>
        </w:rPr>
      </w:pPr>
      <w:r w:rsidRPr="00DA4DA4">
        <w:rPr>
          <w:rStyle w:val="a7"/>
          <w:b w:val="0"/>
          <w:bCs w:val="0"/>
        </w:rPr>
        <w:t>Kazushi Shinagawa (M.A.)</w:t>
      </w:r>
    </w:p>
    <w:p w14:paraId="20BFEF5A" w14:textId="77777777" w:rsidR="00094969" w:rsidRPr="00DA4DA4" w:rsidRDefault="00094969" w:rsidP="00094969">
      <w:pPr>
        <w:widowControl/>
        <w:jc w:val="left"/>
        <w:rPr>
          <w:rStyle w:val="a7"/>
          <w:b w:val="0"/>
          <w:bCs w:val="0"/>
        </w:rPr>
      </w:pPr>
      <w:r w:rsidRPr="00DA4DA4">
        <w:rPr>
          <w:rStyle w:val="a7"/>
          <w:b w:val="0"/>
          <w:bCs w:val="0"/>
        </w:rPr>
        <w:t>Graduate School of Human Relations,</w:t>
      </w:r>
    </w:p>
    <w:p w14:paraId="7E4E0185" w14:textId="77777777" w:rsidR="00094969" w:rsidRPr="00DA4DA4" w:rsidRDefault="00094969" w:rsidP="00094969">
      <w:pPr>
        <w:widowControl/>
        <w:jc w:val="left"/>
        <w:rPr>
          <w:rStyle w:val="a7"/>
          <w:b w:val="0"/>
          <w:bCs w:val="0"/>
        </w:rPr>
      </w:pPr>
      <w:r w:rsidRPr="00DA4DA4">
        <w:rPr>
          <w:rStyle w:val="a7"/>
          <w:b w:val="0"/>
          <w:bCs w:val="0"/>
        </w:rPr>
        <w:t>Keio University</w:t>
      </w:r>
    </w:p>
    <w:p w14:paraId="119D4381" w14:textId="77777777" w:rsidR="00094969" w:rsidRPr="00DA4DA4" w:rsidRDefault="00094969" w:rsidP="00094969">
      <w:pPr>
        <w:widowControl/>
        <w:jc w:val="left"/>
        <w:rPr>
          <w:rStyle w:val="a7"/>
          <w:b w:val="0"/>
          <w:bCs w:val="0"/>
        </w:rPr>
      </w:pPr>
      <w:r w:rsidRPr="00DA4DA4">
        <w:rPr>
          <w:rStyle w:val="a7"/>
          <w:b w:val="0"/>
          <w:bCs w:val="0"/>
        </w:rPr>
        <w:t>2-15-45 Mita, Minato-ku, Tokyo Japan</w:t>
      </w:r>
    </w:p>
    <w:p w14:paraId="59336CD3" w14:textId="77777777" w:rsidR="00094969" w:rsidRPr="00DA4DA4" w:rsidRDefault="00094969" w:rsidP="00094969">
      <w:pPr>
        <w:widowControl/>
        <w:jc w:val="left"/>
        <w:rPr>
          <w:rStyle w:val="a7"/>
          <w:b w:val="0"/>
          <w:bCs w:val="0"/>
        </w:rPr>
      </w:pPr>
      <w:r w:rsidRPr="00DA4DA4">
        <w:rPr>
          <w:rStyle w:val="a7"/>
          <w:b w:val="0"/>
          <w:bCs w:val="0"/>
        </w:rPr>
        <w:t>+81 (0)3-5427-1517</w:t>
      </w:r>
    </w:p>
    <w:p w14:paraId="4D0272A2" w14:textId="24E2C700" w:rsidR="00E66C56" w:rsidRPr="00DA4DA4" w:rsidRDefault="00094969" w:rsidP="00094969">
      <w:pPr>
        <w:widowControl/>
        <w:jc w:val="left"/>
        <w:rPr>
          <w:rStyle w:val="a7"/>
          <w:b w:val="0"/>
          <w:bCs w:val="0"/>
        </w:rPr>
      </w:pPr>
      <w:r w:rsidRPr="00DA4DA4">
        <w:rPr>
          <w:rStyle w:val="a7"/>
          <w:b w:val="0"/>
          <w:bCs w:val="0"/>
        </w:rPr>
        <w:t>kazushi_shinagawa@keio.jp</w:t>
      </w:r>
    </w:p>
    <w:p w14:paraId="507BD750" w14:textId="77777777" w:rsidR="00E66C56" w:rsidRPr="00DA4DA4" w:rsidRDefault="00E66C56">
      <w:pPr>
        <w:widowControl/>
        <w:jc w:val="left"/>
        <w:rPr>
          <w:rStyle w:val="a7"/>
          <w:b w:val="0"/>
          <w:bCs w:val="0"/>
        </w:rPr>
      </w:pPr>
    </w:p>
    <w:p w14:paraId="63EC1423" w14:textId="71F49EC5" w:rsidR="00E66C56" w:rsidRPr="00DA4DA4" w:rsidRDefault="00E66C56">
      <w:pPr>
        <w:widowControl/>
        <w:jc w:val="left"/>
        <w:rPr>
          <w:rStyle w:val="a7"/>
          <w:b w:val="0"/>
          <w:bCs w:val="0"/>
        </w:rPr>
      </w:pPr>
      <w:r w:rsidRPr="00DA4DA4">
        <w:rPr>
          <w:rStyle w:val="a7"/>
          <w:b w:val="0"/>
          <w:bCs w:val="0"/>
        </w:rPr>
        <w:br w:type="page"/>
      </w:r>
    </w:p>
    <w:p w14:paraId="42B27AE3" w14:textId="6318A932" w:rsidR="00563272" w:rsidRPr="00DA4DA4" w:rsidRDefault="00563272" w:rsidP="00563272">
      <w:pPr>
        <w:rPr>
          <w:rStyle w:val="a7"/>
          <w:b w:val="0"/>
          <w:bCs w:val="0"/>
        </w:rPr>
      </w:pPr>
      <w:r w:rsidRPr="00DA4DA4">
        <w:rPr>
          <w:rStyle w:val="a7"/>
          <w:b w:val="0"/>
          <w:bCs w:val="0"/>
        </w:rPr>
        <w:lastRenderedPageBreak/>
        <w:t>Our responses to the reviewers</w:t>
      </w:r>
      <w:r w:rsidR="00CD5B78" w:rsidRPr="00DA4DA4">
        <w:rPr>
          <w:rStyle w:val="a7"/>
          <w:b w:val="0"/>
          <w:bCs w:val="0"/>
        </w:rPr>
        <w:t>'</w:t>
      </w:r>
      <w:r w:rsidRPr="00DA4DA4">
        <w:rPr>
          <w:rStyle w:val="a7"/>
          <w:b w:val="0"/>
          <w:bCs w:val="0"/>
        </w:rPr>
        <w:t xml:space="preserve"> comments are </w:t>
      </w:r>
      <w:r w:rsidR="00323E03" w:rsidRPr="00DA4DA4">
        <w:rPr>
          <w:rStyle w:val="a7"/>
          <w:rFonts w:ascii="游明朝" w:eastAsia="游明朝" w:hAnsi="游明朝" w:cs="Times New Roman"/>
          <w:b w:val="0"/>
          <w:bCs w:val="0"/>
        </w:rPr>
        <w:t xml:space="preserve">presented </w:t>
      </w:r>
      <w:r w:rsidRPr="00822DF6">
        <w:rPr>
          <w:rStyle w:val="a7"/>
          <w:rFonts w:ascii="游明朝" w:hAnsi="游明朝"/>
          <w:b w:val="0"/>
        </w:rPr>
        <w:t>below. The reviewer</w:t>
      </w:r>
      <w:r w:rsidR="00CD5B78" w:rsidRPr="00DA4DA4">
        <w:rPr>
          <w:rStyle w:val="a7"/>
          <w:b w:val="0"/>
          <w:bCs w:val="0"/>
        </w:rPr>
        <w:t>'</w:t>
      </w:r>
      <w:r w:rsidRPr="00DA4DA4">
        <w:rPr>
          <w:rStyle w:val="a7"/>
          <w:b w:val="0"/>
          <w:bCs w:val="0"/>
        </w:rPr>
        <w:t xml:space="preserve">s comments are </w:t>
      </w:r>
      <w:r w:rsidR="00323E03" w:rsidRPr="00DA4DA4">
        <w:rPr>
          <w:rStyle w:val="a7"/>
          <w:b w:val="0"/>
          <w:bCs w:val="0"/>
        </w:rPr>
        <w:t>presented</w:t>
      </w:r>
      <w:r w:rsidRPr="00DA4DA4">
        <w:rPr>
          <w:rStyle w:val="a7"/>
          <w:b w:val="0"/>
          <w:bCs w:val="0"/>
        </w:rPr>
        <w:t xml:space="preserve"> in italics.</w:t>
      </w:r>
    </w:p>
    <w:p w14:paraId="4B514973" w14:textId="3D94C526" w:rsidR="00563272" w:rsidRPr="00DA4DA4" w:rsidRDefault="00563272" w:rsidP="00563272">
      <w:pPr>
        <w:rPr>
          <w:rStyle w:val="a7"/>
          <w:b w:val="0"/>
          <w:bCs w:val="0"/>
        </w:rPr>
      </w:pPr>
      <w:r w:rsidRPr="00DA4DA4">
        <w:rPr>
          <w:rStyle w:val="a7"/>
          <w:rFonts w:hint="eastAsia"/>
          <w:b w:val="0"/>
          <w:bCs w:val="0"/>
        </w:rPr>
        <w:t>-</w:t>
      </w:r>
      <w:r w:rsidRPr="00DA4DA4">
        <w:rPr>
          <w:rStyle w:val="a7"/>
          <w:b w:val="0"/>
          <w:bCs w:val="0"/>
        </w:rPr>
        <w:t>------------------------------------------------------------------------------------------------------</w:t>
      </w:r>
    </w:p>
    <w:p w14:paraId="4BB26F02" w14:textId="7255051F" w:rsidR="007C14F2" w:rsidRPr="00DA4DA4" w:rsidRDefault="009A63C5" w:rsidP="007C14F2">
      <w:pPr>
        <w:jc w:val="center"/>
      </w:pPr>
      <w:r w:rsidRPr="00DA4DA4">
        <w:rPr>
          <w:rStyle w:val="a9"/>
          <w:rFonts w:hint="eastAsia"/>
        </w:rPr>
        <w:t>R</w:t>
      </w:r>
      <w:r w:rsidRPr="00DA4DA4">
        <w:rPr>
          <w:rStyle w:val="a9"/>
        </w:rPr>
        <w:t>eviewer #1</w:t>
      </w:r>
    </w:p>
    <w:p w14:paraId="52CDE50B" w14:textId="1DD2D442" w:rsidR="009A63C5" w:rsidRPr="00DA4DA4" w:rsidRDefault="00563272" w:rsidP="009A63C5">
      <w:pPr>
        <w:rPr>
          <w:rStyle w:val="a7"/>
          <w:i/>
          <w:iCs/>
        </w:rPr>
      </w:pPr>
      <w:r w:rsidRPr="00DA4DA4">
        <w:rPr>
          <w:rStyle w:val="a7"/>
          <w:i/>
          <w:iCs/>
        </w:rPr>
        <w:t xml:space="preserve">1. </w:t>
      </w:r>
      <w:r w:rsidR="009A63C5" w:rsidRPr="00DA4DA4">
        <w:rPr>
          <w:rStyle w:val="a7"/>
          <w:i/>
          <w:iCs/>
        </w:rPr>
        <w:t>First of all, the online reference according to the authors was Cz, right? This was the same electrode that was used to average the data from the P3 waveform. Despite the fact that authors offline averaged the data to an average reference, in their actual recordings the data was set to 0 at this site. How may this have impacted results? Rolling back the data from 0 using an average reference at least decreased their signal. Why was Cz chosen as the reference channel if it was to be the one used to extract the data for the present results.</w:t>
      </w:r>
    </w:p>
    <w:p w14:paraId="54F76FCC" w14:textId="77777777" w:rsidR="00882A5C" w:rsidRPr="00DA4DA4" w:rsidRDefault="00882A5C">
      <w:pPr>
        <w:widowControl/>
        <w:jc w:val="left"/>
      </w:pPr>
    </w:p>
    <w:p w14:paraId="1B4C0397" w14:textId="6289A1A2" w:rsidR="00BD004D" w:rsidRPr="00DA4DA4" w:rsidRDefault="009F078B">
      <w:pPr>
        <w:widowControl/>
        <w:jc w:val="left"/>
      </w:pPr>
      <w:r w:rsidRPr="00DA4DA4">
        <w:t xml:space="preserve">We thank the reviewer for raising this concern. We selected </w:t>
      </w:r>
      <w:r w:rsidR="00BD004D" w:rsidRPr="00DA4DA4">
        <w:rPr>
          <w:rFonts w:hint="eastAsia"/>
        </w:rPr>
        <w:t>C</w:t>
      </w:r>
      <w:r w:rsidR="00BD004D" w:rsidRPr="00DA4DA4">
        <w:t>z for online reference because it is easy to secure electrode contact</w:t>
      </w:r>
      <w:r w:rsidR="00CD5B78" w:rsidRPr="00DA4DA4">
        <w:t>,</w:t>
      </w:r>
      <w:r w:rsidR="00BD004D" w:rsidRPr="00DA4DA4">
        <w:t xml:space="preserve"> and it can prevent the influence of biological artifact</w:t>
      </w:r>
      <w:r w:rsidR="00CD5B78" w:rsidRPr="00DA4DA4">
        <w:t>s</w:t>
      </w:r>
      <w:r w:rsidR="00BD004D" w:rsidRPr="00DA4DA4">
        <w:t xml:space="preserve"> </w:t>
      </w:r>
      <w:r w:rsidR="00D976A0" w:rsidRPr="00DA4DA4">
        <w:t xml:space="preserve">the </w:t>
      </w:r>
      <w:r w:rsidR="00BD004D" w:rsidRPr="00DA4DA4">
        <w:t>most</w:t>
      </w:r>
      <w:r w:rsidR="006E13E1" w:rsidRPr="00DA4DA4">
        <w:t xml:space="preserve"> (Yao et al., 2019)</w:t>
      </w:r>
      <w:r w:rsidR="00BD004D" w:rsidRPr="00DA4DA4">
        <w:t xml:space="preserve">. The reason for selecting </w:t>
      </w:r>
      <w:r w:rsidR="00323E03" w:rsidRPr="00DA4DA4">
        <w:rPr>
          <w:rFonts w:ascii="游明朝" w:eastAsia="游明朝" w:hAnsi="游明朝" w:cs="Times New Roman"/>
        </w:rPr>
        <w:t xml:space="preserve">the </w:t>
      </w:r>
      <w:r w:rsidR="00BD004D" w:rsidRPr="00822DF6">
        <w:t>average in the offline reference is that it is effective for recording</w:t>
      </w:r>
      <w:r w:rsidR="00323E03" w:rsidRPr="00DA4DA4">
        <w:rPr>
          <w:rFonts w:ascii="游明朝" w:eastAsia="游明朝" w:hAnsi="游明朝" w:cs="Times New Roman"/>
        </w:rPr>
        <w:t xml:space="preserve"> the</w:t>
      </w:r>
      <w:r w:rsidR="00BD004D" w:rsidRPr="00822DF6">
        <w:t xml:space="preserve"> EEG of many electrodes because it can minimize the bias of potential distribution on the scalp</w:t>
      </w:r>
      <w:r w:rsidR="006E13E1" w:rsidRPr="00DA4DA4">
        <w:t xml:space="preserve"> (Dien, 1998)</w:t>
      </w:r>
      <w:r w:rsidR="00BD004D" w:rsidRPr="00DA4DA4">
        <w:t>. T</w:t>
      </w:r>
      <w:r w:rsidR="006E13E1" w:rsidRPr="00DA4DA4">
        <w:t>he</w:t>
      </w:r>
      <w:r w:rsidR="00CD5B78" w:rsidRPr="00DA4DA4">
        <w:t xml:space="preserve"> EEG manufacturer recommends these settings</w:t>
      </w:r>
      <w:r w:rsidR="00BD004D" w:rsidRPr="00DA4DA4">
        <w:t xml:space="preserve">. Moreover, we referenced some research using </w:t>
      </w:r>
      <w:r w:rsidR="00CD5B78" w:rsidRPr="00DA4DA4">
        <w:t xml:space="preserve">the </w:t>
      </w:r>
      <w:r w:rsidR="00BD004D" w:rsidRPr="00DA4DA4">
        <w:t xml:space="preserve">same environments </w:t>
      </w:r>
      <w:r w:rsidR="006E13E1" w:rsidRPr="00DA4DA4">
        <w:t>(Ladouceur et al., 2007; Li et al., 2012)</w:t>
      </w:r>
      <w:r w:rsidR="00BD004D" w:rsidRPr="00DA4DA4">
        <w:t xml:space="preserve">. </w:t>
      </w:r>
      <w:r w:rsidR="00D976A0" w:rsidRPr="00DA4DA4">
        <w:t>Furthermore</w:t>
      </w:r>
      <w:r w:rsidR="00CD5B78" w:rsidRPr="00DA4DA4">
        <w:t xml:space="preserve">, since </w:t>
      </w:r>
      <w:r w:rsidR="00FC3B57" w:rsidRPr="00DA4DA4">
        <w:t xml:space="preserve">we focused on the difference between conditions, there is no effect on </w:t>
      </w:r>
      <w:r w:rsidR="00CD5B78" w:rsidRPr="00DA4DA4">
        <w:t xml:space="preserve">the </w:t>
      </w:r>
      <w:r w:rsidR="00FC3B57" w:rsidRPr="00DA4DA4">
        <w:t>main results.</w:t>
      </w:r>
    </w:p>
    <w:p w14:paraId="142C663F" w14:textId="065B28A0" w:rsidR="007E3C4D" w:rsidRPr="00DA4DA4" w:rsidRDefault="007E3C4D">
      <w:pPr>
        <w:widowControl/>
        <w:jc w:val="left"/>
      </w:pPr>
    </w:p>
    <w:p w14:paraId="64EFE1FE" w14:textId="6417933D" w:rsidR="0075350F" w:rsidRPr="00DA4DA4" w:rsidRDefault="0075350F">
      <w:pPr>
        <w:widowControl/>
        <w:jc w:val="left"/>
      </w:pPr>
      <w:r w:rsidRPr="00DA4DA4">
        <w:t>[Add</w:t>
      </w:r>
      <w:r w:rsidR="005F692C" w:rsidRPr="00DA4DA4">
        <w:t>ed</w:t>
      </w:r>
      <w:r w:rsidRPr="00DA4DA4">
        <w:t xml:space="preserve"> text]</w:t>
      </w:r>
    </w:p>
    <w:p w14:paraId="28CE6CC6" w14:textId="550AA4CF" w:rsidR="0075350F" w:rsidRPr="00DA4DA4" w:rsidRDefault="0075350F">
      <w:pPr>
        <w:widowControl/>
        <w:jc w:val="left"/>
      </w:pPr>
      <w:r w:rsidRPr="00DA4DA4">
        <w:t>&gt;Methods 5.6 Data acquisition</w:t>
      </w:r>
    </w:p>
    <w:p w14:paraId="34B2C5E4" w14:textId="32F45A4D" w:rsidR="005E73AA" w:rsidRPr="00DA4DA4" w:rsidRDefault="005E73AA">
      <w:pPr>
        <w:widowControl/>
        <w:jc w:val="left"/>
      </w:pPr>
      <w:r w:rsidRPr="00DA4DA4">
        <w:t xml:space="preserve">We referenced previous studies </w:t>
      </w:r>
      <w:r w:rsidR="00CD5B78" w:rsidRPr="00DA4DA4">
        <w:t xml:space="preserve">that </w:t>
      </w:r>
      <w:r w:rsidRPr="00DA4DA4">
        <w:t xml:space="preserve">used </w:t>
      </w:r>
      <w:r w:rsidR="00CD5B78" w:rsidRPr="00DA4DA4">
        <w:t xml:space="preserve">a </w:t>
      </w:r>
      <w:r w:rsidRPr="00DA4DA4">
        <w:t>similar environment</w:t>
      </w:r>
      <w:r w:rsidR="005D1729" w:rsidRPr="00DA4DA4">
        <w:t xml:space="preserve"> </w:t>
      </w:r>
      <w:r w:rsidR="00882A5C" w:rsidRPr="00DA4DA4">
        <w:t>(Ladouceur et al., 2007; Li et al., 2012)</w:t>
      </w:r>
      <w:r w:rsidRPr="00DA4DA4">
        <w:t>.</w:t>
      </w:r>
    </w:p>
    <w:p w14:paraId="5981261F" w14:textId="4AA0630E" w:rsidR="009C348F" w:rsidRPr="00DA4DA4" w:rsidRDefault="009C348F">
      <w:pPr>
        <w:widowControl/>
        <w:jc w:val="left"/>
      </w:pPr>
    </w:p>
    <w:p w14:paraId="0604EA3B" w14:textId="146174B1" w:rsidR="009C348F" w:rsidRPr="00DA4DA4" w:rsidRDefault="009C348F">
      <w:pPr>
        <w:widowControl/>
        <w:jc w:val="left"/>
      </w:pPr>
      <w:r w:rsidRPr="00DA4DA4">
        <w:t>&gt;</w:t>
      </w:r>
      <w:r w:rsidR="00900756">
        <w:t>R</w:t>
      </w:r>
      <w:r w:rsidR="00900756" w:rsidRPr="00DA4DA4">
        <w:t>eference</w:t>
      </w:r>
    </w:p>
    <w:p w14:paraId="3EB72F77" w14:textId="54EDCCE1" w:rsidR="009C348F" w:rsidRPr="00DA4DA4" w:rsidRDefault="00822DF6" w:rsidP="00EB05D2">
      <w:pPr>
        <w:widowControl/>
        <w:ind w:leftChars="1" w:left="424" w:hangingChars="201" w:hanging="422"/>
        <w:jc w:val="left"/>
      </w:pPr>
      <w:bookmarkStart w:id="2" w:name="_Hlk60422603"/>
      <w:r w:rsidRPr="00822DF6">
        <w:t>Ladouceur, C. D., Dahl, R. E., Carter, C. S.</w:t>
      </w:r>
      <w:r w:rsidR="009C348F" w:rsidRPr="00DA4DA4">
        <w:t>, 2007 Development of action monitoring through adolescence into adulthood: ERP and source localization. Dev</w:t>
      </w:r>
      <w:r w:rsidR="00163878">
        <w:t>.</w:t>
      </w:r>
      <w:r w:rsidR="009C348F" w:rsidRPr="00DA4DA4">
        <w:t xml:space="preserve"> Sci. 10, 874-91. https://doi.org/10.1111/j.1467-7687.2007.00639.x</w:t>
      </w:r>
    </w:p>
    <w:p w14:paraId="4B60DDF2" w14:textId="40217E37" w:rsidR="00163878" w:rsidRDefault="00163878" w:rsidP="00163878">
      <w:pPr>
        <w:widowControl/>
        <w:ind w:leftChars="1" w:left="424" w:hangingChars="201" w:hanging="422"/>
        <w:jc w:val="left"/>
      </w:pPr>
      <w:bookmarkStart w:id="3" w:name="_Hlk60422613"/>
      <w:bookmarkEnd w:id="2"/>
      <w:r w:rsidRPr="00163878">
        <w:t xml:space="preserve">Li, L., Wang, M., Zhao, Q. J., Fogelson, N.Li, L., et al., 2012 Neural Mechanisms Underlying the Cost of Task Switching: An ERP Study. PLoS One 7, e42233. </w:t>
      </w:r>
      <w:hyperlink r:id="rId7" w:history="1">
        <w:r w:rsidRPr="00163878">
          <w:t>https://doi.org/10.1371/journal.pone.0042233</w:t>
        </w:r>
      </w:hyperlink>
      <w:bookmarkEnd w:id="3"/>
    </w:p>
    <w:p w14:paraId="1ECFD490" w14:textId="0011F140" w:rsidR="00BD004D" w:rsidRPr="00DA4DA4" w:rsidRDefault="00E46C6C">
      <w:pPr>
        <w:widowControl/>
        <w:jc w:val="left"/>
      </w:pPr>
      <w:r w:rsidRPr="00DA4DA4">
        <w:br w:type="page"/>
      </w:r>
    </w:p>
    <w:p w14:paraId="51AC61AC" w14:textId="4DFD7CA6" w:rsidR="009A63C5" w:rsidRPr="00DA4DA4" w:rsidRDefault="00563272" w:rsidP="009A63C5">
      <w:pPr>
        <w:rPr>
          <w:rStyle w:val="a7"/>
          <w:i/>
          <w:iCs/>
        </w:rPr>
      </w:pPr>
      <w:r w:rsidRPr="00DA4DA4">
        <w:rPr>
          <w:rStyle w:val="a7"/>
          <w:i/>
          <w:iCs/>
        </w:rPr>
        <w:lastRenderedPageBreak/>
        <w:t xml:space="preserve">2. </w:t>
      </w:r>
      <w:r w:rsidR="009A63C5" w:rsidRPr="00DA4DA4">
        <w:rPr>
          <w:rStyle w:val="a7"/>
          <w:i/>
          <w:iCs/>
        </w:rPr>
        <w:t>Also, the authors state that there are fluctuations at least 4.5 seconds prior to the self-report of mind wandering, which is actually different from the beginning of the MW state. As they were using target locked baselines for their probes, how can this be claimed? Did the authors performed other time frequency analysis centered around the time of self-report? Moreover, there seems to be increased frontal negativity - was this analyzed.</w:t>
      </w:r>
    </w:p>
    <w:p w14:paraId="051BF5B7" w14:textId="30320C24" w:rsidR="004E30FF" w:rsidRPr="00DA4DA4" w:rsidRDefault="004E30FF">
      <w:pPr>
        <w:widowControl/>
        <w:jc w:val="left"/>
      </w:pPr>
    </w:p>
    <w:p w14:paraId="61F89464" w14:textId="3CEA542E" w:rsidR="005E73AA" w:rsidRPr="00DA4DA4" w:rsidRDefault="009F078B" w:rsidP="005E73AA">
      <w:r w:rsidRPr="00DA4DA4">
        <w:t>We appreciate the constructive comment</w:t>
      </w:r>
      <w:r w:rsidR="00323E03" w:rsidRPr="00DA4DA4">
        <w:rPr>
          <w:rFonts w:ascii="游明朝" w:eastAsia="游明朝" w:hAnsi="游明朝" w:cs="Times New Roman"/>
        </w:rPr>
        <w:t xml:space="preserve"> of the reviewer</w:t>
      </w:r>
      <w:r w:rsidRPr="00DA4DA4">
        <w:t xml:space="preserve">. </w:t>
      </w:r>
      <w:r w:rsidR="005E73AA" w:rsidRPr="00DA4DA4">
        <w:t xml:space="preserve">As you pointed out, since we discussed the results from </w:t>
      </w:r>
      <w:r w:rsidR="00CD5B78" w:rsidRPr="00DA4DA4">
        <w:t>previous studies</w:t>
      </w:r>
      <w:r w:rsidR="005E73AA" w:rsidRPr="00DA4DA4">
        <w:t xml:space="preserve">, there was insufficient data to show </w:t>
      </w:r>
      <w:r w:rsidR="00323E03" w:rsidRPr="00DA4DA4">
        <w:rPr>
          <w:rFonts w:ascii="游明朝" w:eastAsia="游明朝" w:hAnsi="游明朝" w:cs="Times New Roman"/>
        </w:rPr>
        <w:t xml:space="preserve">that </w:t>
      </w:r>
      <w:r w:rsidR="005E73AA" w:rsidRPr="00ED6875">
        <w:t xml:space="preserve">the change was </w:t>
      </w:r>
      <w:r w:rsidR="005E73AA" w:rsidRPr="00DA4DA4">
        <w:t xml:space="preserve">really due to a decrease in </w:t>
      </w:r>
      <w:r w:rsidR="00CD5B78" w:rsidRPr="00DA4DA4">
        <w:t xml:space="preserve">the </w:t>
      </w:r>
      <w:r w:rsidR="005E73AA" w:rsidRPr="00DA4DA4">
        <w:t xml:space="preserve">allocation of attention to MW. We reinforced the conclusion by conducting the time-frequency analysis and </w:t>
      </w:r>
      <w:r w:rsidR="00CD5B78" w:rsidRPr="00DA4DA4">
        <w:t>comparing</w:t>
      </w:r>
      <w:r w:rsidR="005E73AA" w:rsidRPr="00DA4DA4">
        <w:t xml:space="preserve"> MW and </w:t>
      </w:r>
      <w:r w:rsidR="00CD5B78" w:rsidRPr="00DA4DA4">
        <w:t>aware of their MW</w:t>
      </w:r>
      <w:r w:rsidR="005E73AA" w:rsidRPr="00DA4DA4">
        <w:t xml:space="preserve"> trials suggested in the next </w:t>
      </w:r>
      <w:r w:rsidR="00CD5B78" w:rsidRPr="00DA4DA4">
        <w:t>question and added these results to the discussion.</w:t>
      </w:r>
    </w:p>
    <w:p w14:paraId="18619BD1" w14:textId="4B3B5914" w:rsidR="005E73AA" w:rsidRPr="00DA4DA4" w:rsidRDefault="00323E03" w:rsidP="005E73AA">
      <w:r w:rsidRPr="00DA4DA4">
        <w:t>In addition</w:t>
      </w:r>
      <w:r w:rsidR="00E92766" w:rsidRPr="00DA4DA4">
        <w:t>, f</w:t>
      </w:r>
      <w:r w:rsidR="005E73AA" w:rsidRPr="00DA4DA4">
        <w:t>rontal negativity certainly increases as getting closer to the self-reports</w:t>
      </w:r>
      <w:r w:rsidR="00E92766" w:rsidRPr="00DA4DA4">
        <w:t xml:space="preserve"> by visual inspection</w:t>
      </w:r>
      <w:r w:rsidR="005E73AA" w:rsidRPr="00DA4DA4">
        <w:t xml:space="preserve">. Since medial frontal activities relate to internal thought, </w:t>
      </w:r>
      <w:r w:rsidR="00E92766" w:rsidRPr="00DA4DA4">
        <w:t>the reduction of these regions support</w:t>
      </w:r>
      <w:r w:rsidR="00CD5B78" w:rsidRPr="00DA4DA4">
        <w:t>s</w:t>
      </w:r>
      <w:r w:rsidR="00E92766" w:rsidRPr="00DA4DA4">
        <w:t xml:space="preserve"> our result. The</w:t>
      </w:r>
      <w:r w:rsidR="00CD5B78" w:rsidRPr="00DA4DA4">
        <w:t>n</w:t>
      </w:r>
      <w:r w:rsidR="00E92766" w:rsidRPr="00DA4DA4">
        <w:t xml:space="preserve">, </w:t>
      </w:r>
      <w:r w:rsidR="005E73AA" w:rsidRPr="00DA4DA4">
        <w:t xml:space="preserve">we </w:t>
      </w:r>
      <w:r w:rsidR="00CD5B78" w:rsidRPr="00DA4DA4">
        <w:t>analyzed</w:t>
      </w:r>
      <w:r w:rsidR="005E73AA" w:rsidRPr="00DA4DA4">
        <w:t xml:space="preserve"> </w:t>
      </w:r>
      <w:r w:rsidRPr="00DA4DA4">
        <w:rPr>
          <w:rFonts w:ascii="游明朝" w:eastAsia="游明朝" w:hAnsi="游明朝" w:cs="Times New Roman"/>
        </w:rPr>
        <w:t xml:space="preserve">this </w:t>
      </w:r>
      <w:r w:rsidR="00CD5B78" w:rsidRPr="00DA4DA4">
        <w:t xml:space="preserve">to </w:t>
      </w:r>
      <w:r w:rsidR="005E73AA" w:rsidRPr="00DA4DA4">
        <w:t>reinforc</w:t>
      </w:r>
      <w:r w:rsidR="00CD5B78" w:rsidRPr="00DA4DA4">
        <w:t xml:space="preserve">e </w:t>
      </w:r>
      <w:r w:rsidR="005E73AA" w:rsidRPr="00DA4DA4">
        <w:t xml:space="preserve">our hypothesis. First, we plot the ERP waves to decide </w:t>
      </w:r>
      <w:r w:rsidRPr="00DA4DA4">
        <w:rPr>
          <w:rFonts w:ascii="游明朝" w:eastAsia="游明朝" w:hAnsi="游明朝" w:cs="Times New Roman"/>
        </w:rPr>
        <w:t xml:space="preserve">the </w:t>
      </w:r>
      <w:r w:rsidR="005E73AA" w:rsidRPr="00ED6875">
        <w:t xml:space="preserve">components focused </w:t>
      </w:r>
      <w:r w:rsidRPr="00DA4DA4">
        <w:t>on</w:t>
      </w:r>
      <w:r w:rsidR="005E73AA" w:rsidRPr="00DA4DA4">
        <w:t xml:space="preserve"> in </w:t>
      </w:r>
      <w:r w:rsidRPr="00DA4DA4">
        <w:rPr>
          <w:rFonts w:ascii="游明朝" w:eastAsia="游明朝" w:hAnsi="游明朝" w:cs="Times New Roman"/>
        </w:rPr>
        <w:t xml:space="preserve">the </w:t>
      </w:r>
      <w:r w:rsidR="005E73AA" w:rsidRPr="00ED6875">
        <w:t xml:space="preserve">subsequent analysis. However, there </w:t>
      </w:r>
      <w:r w:rsidR="00CD5B78" w:rsidRPr="00DA4DA4">
        <w:t>was</w:t>
      </w:r>
      <w:r w:rsidR="005E73AA" w:rsidRPr="00DA4DA4">
        <w:t xml:space="preserve"> no significant difference by permutation test</w:t>
      </w:r>
      <w:r w:rsidR="00CD5B78" w:rsidRPr="00DA4DA4">
        <w:t xml:space="preserve"> </w:t>
      </w:r>
      <w:r w:rsidR="005E73AA" w:rsidRPr="00DA4DA4">
        <w:t>(On the Cz, significant diff</w:t>
      </w:r>
      <w:r w:rsidR="00CD5B78" w:rsidRPr="00DA4DA4">
        <w:t>e</w:t>
      </w:r>
      <w:r w:rsidR="005E73AA" w:rsidRPr="00DA4DA4">
        <w:t>rences near 300</w:t>
      </w:r>
      <w:r w:rsidR="00DA4DA4" w:rsidRPr="00DA4DA4">
        <w:t xml:space="preserve"> </w:t>
      </w:r>
      <w:r w:rsidR="005E73AA" w:rsidRPr="00DA4DA4">
        <w:t>ms).</w:t>
      </w:r>
    </w:p>
    <w:p w14:paraId="4036F8CF" w14:textId="77777777" w:rsidR="004C06FE" w:rsidRPr="00DA4DA4" w:rsidRDefault="004C06FE" w:rsidP="00B558EE"/>
    <w:p w14:paraId="45BC1C29" w14:textId="6200D493" w:rsidR="00D53BD9" w:rsidRPr="00DA4DA4" w:rsidRDefault="00563272" w:rsidP="00B558EE">
      <w:r w:rsidRPr="00DA4DA4">
        <w:rPr>
          <w:rFonts w:hint="eastAsia"/>
        </w:rPr>
        <w:t>[</w:t>
      </w:r>
      <w:r w:rsidRPr="00DA4DA4">
        <w:t>Add</w:t>
      </w:r>
      <w:r w:rsidR="005F692C" w:rsidRPr="00DA4DA4">
        <w:t>ed</w:t>
      </w:r>
      <w:r w:rsidRPr="00DA4DA4">
        <w:t xml:space="preserve"> text]</w:t>
      </w:r>
    </w:p>
    <w:p w14:paraId="4935493D" w14:textId="13427464" w:rsidR="008451B4" w:rsidRPr="00DA4DA4" w:rsidRDefault="008451B4" w:rsidP="00B558EE">
      <w:r w:rsidRPr="00DA4DA4">
        <w:t>&gt;</w:t>
      </w:r>
      <w:r w:rsidR="00323E03" w:rsidRPr="00DA4DA4">
        <w:t xml:space="preserve"> Results </w:t>
      </w:r>
      <w:bookmarkStart w:id="4" w:name="_Hlk60422659"/>
      <w:r w:rsidRPr="00DA4DA4">
        <w:t>2.4 Post hoc analysis using the estimated change point</w:t>
      </w:r>
    </w:p>
    <w:p w14:paraId="11F87FD8" w14:textId="436C6FE1" w:rsidR="001A34F7" w:rsidRPr="00DA4DA4" w:rsidRDefault="003C467A" w:rsidP="00B558EE">
      <w:bookmarkStart w:id="5" w:name="_Hlk60920560"/>
      <w:bookmarkStart w:id="6" w:name="_Hlk60422682"/>
      <w:bookmarkEnd w:id="4"/>
      <w:r w:rsidRPr="00DA4DA4">
        <w:t>Second, w</w:t>
      </w:r>
      <w:r w:rsidR="001A34F7" w:rsidRPr="00DA4DA4">
        <w:t xml:space="preserve">e </w:t>
      </w:r>
      <w:r w:rsidRPr="00DA4DA4">
        <w:t xml:space="preserve">also </w:t>
      </w:r>
      <w:r w:rsidR="001A34F7" w:rsidRPr="00DA4DA4">
        <w:t>conducted a two-way (</w:t>
      </w:r>
      <w:r w:rsidRPr="00DA4DA4">
        <w:t>aware</w:t>
      </w:r>
      <w:r w:rsidR="001A34F7" w:rsidRPr="00DA4DA4">
        <w:t>/</w:t>
      </w:r>
      <w:r w:rsidRPr="00DA4DA4">
        <w:t>MW</w:t>
      </w:r>
      <w:r w:rsidR="001A34F7" w:rsidRPr="00DA4DA4">
        <w:t>, pre/post) repeated measures ANOVA on</w:t>
      </w:r>
      <w:r w:rsidR="00B73294" w:rsidRPr="00DA4DA4">
        <w:t xml:space="preserve"> the </w:t>
      </w:r>
      <w:r w:rsidR="00DC14CA" w:rsidRPr="00DA4DA4">
        <w:t>averaged</w:t>
      </w:r>
      <w:r w:rsidR="00B73294" w:rsidRPr="00DA4DA4">
        <w:t xml:space="preserve"> power of theta (</w:t>
      </w:r>
      <w:r w:rsidR="00B73294" w:rsidRPr="00DA4DA4">
        <w:rPr>
          <w:rFonts w:hint="eastAsia"/>
        </w:rPr>
        <w:t>4</w:t>
      </w:r>
      <w:r w:rsidR="00B73294" w:rsidRPr="00DA4DA4">
        <w:t>-7</w:t>
      </w:r>
      <w:r w:rsidR="00DA4DA4" w:rsidRPr="00DA4DA4">
        <w:t xml:space="preserve"> </w:t>
      </w:r>
      <w:r w:rsidR="00B73294" w:rsidRPr="00DA4DA4">
        <w:t xml:space="preserve">Hz), alpha </w:t>
      </w:r>
      <w:r w:rsidR="00B73294" w:rsidRPr="00DA4DA4">
        <w:rPr>
          <w:rFonts w:hint="eastAsia"/>
        </w:rPr>
        <w:t>(</w:t>
      </w:r>
      <w:r w:rsidR="00B73294" w:rsidRPr="00DA4DA4">
        <w:t>8-13</w:t>
      </w:r>
      <w:r w:rsidR="00DA4DA4" w:rsidRPr="00DA4DA4">
        <w:t xml:space="preserve"> </w:t>
      </w:r>
      <w:r w:rsidR="00B73294" w:rsidRPr="00DA4DA4">
        <w:t>Hz), beta (14-30</w:t>
      </w:r>
      <w:r w:rsidR="00DA4DA4" w:rsidRPr="00DA4DA4">
        <w:t xml:space="preserve"> </w:t>
      </w:r>
      <w:r w:rsidR="00B73294" w:rsidRPr="00DA4DA4">
        <w:t>Hz), gamma(30-40</w:t>
      </w:r>
      <w:r w:rsidR="00DA4DA4" w:rsidRPr="00DA4DA4">
        <w:t xml:space="preserve"> </w:t>
      </w:r>
      <w:r w:rsidR="00B73294" w:rsidRPr="00DA4DA4">
        <w:t>Hz) bands in the 500-720</w:t>
      </w:r>
      <w:r w:rsidR="00DA4DA4" w:rsidRPr="00DA4DA4">
        <w:t xml:space="preserve"> </w:t>
      </w:r>
      <w:r w:rsidR="00B73294" w:rsidRPr="00DA4DA4">
        <w:t>ms on Fz, Cz</w:t>
      </w:r>
      <w:r w:rsidR="00DA4DA4" w:rsidRPr="00DA4DA4">
        <w:t>,</w:t>
      </w:r>
      <w:r w:rsidR="00B73294" w:rsidRPr="00DA4DA4">
        <w:t xml:space="preserve"> and Oz elect</w:t>
      </w:r>
      <w:r w:rsidR="009A46E9" w:rsidRPr="00DA4DA4">
        <w:t>r</w:t>
      </w:r>
      <w:r w:rsidR="00B73294" w:rsidRPr="00DA4DA4">
        <w:t xml:space="preserve">odes </w:t>
      </w:r>
      <w:r w:rsidR="009058C3" w:rsidRPr="00DA4DA4">
        <w:t>(Fig</w:t>
      </w:r>
      <w:r w:rsidR="00DA4DA4" w:rsidRPr="00DA4DA4">
        <w:t xml:space="preserve">. </w:t>
      </w:r>
      <w:r w:rsidR="009058C3" w:rsidRPr="00DA4DA4">
        <w:t>5B)</w:t>
      </w:r>
      <w:r w:rsidR="001A34F7" w:rsidRPr="00DA4DA4">
        <w:t xml:space="preserve">. </w:t>
      </w:r>
      <w:r w:rsidR="00B73294" w:rsidRPr="00DA4DA4">
        <w:t>Theta bands on Cz, t</w:t>
      </w:r>
      <w:r w:rsidR="004F16FD" w:rsidRPr="00DA4DA4">
        <w:t xml:space="preserve">here was no significant main effect of </w:t>
      </w:r>
      <w:r w:rsidR="007A1A8E" w:rsidRPr="00DA4DA4">
        <w:t xml:space="preserve">response </w:t>
      </w:r>
      <w:r w:rsidR="001A34F7" w:rsidRPr="00DA4DA4">
        <w:t>type and time</w:t>
      </w:r>
      <w:r w:rsidR="004F16FD" w:rsidRPr="00DA4DA4">
        <w:t xml:space="preserve"> (</w:t>
      </w:r>
      <w:r w:rsidR="004F16FD" w:rsidRPr="00DA4DA4">
        <w:rPr>
          <w:i/>
          <w:iCs/>
        </w:rPr>
        <w:t>F</w:t>
      </w:r>
      <w:r w:rsidR="004F16FD" w:rsidRPr="00DA4DA4">
        <w:t>(1, 2</w:t>
      </w:r>
      <w:r w:rsidR="007A1A8E" w:rsidRPr="00DA4DA4">
        <w:t>5</w:t>
      </w:r>
      <w:r w:rsidR="004F16FD" w:rsidRPr="00DA4DA4">
        <w:t>)</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w:t>
      </w:r>
      <w:r w:rsidR="007A1A8E" w:rsidRPr="00DA4DA4">
        <w:t>308</w:t>
      </w:r>
      <w:r w:rsidR="004F16FD" w:rsidRPr="00DA4DA4">
        <w:t xml:space="preserve">, </w:t>
      </w:r>
      <w:r w:rsidR="004F16FD" w:rsidRPr="00DA4DA4">
        <w:rPr>
          <w:i/>
          <w:iCs/>
        </w:rPr>
        <w:t>p</w:t>
      </w:r>
      <w:r w:rsidR="004F16FD" w:rsidRPr="00DA4DA4">
        <w:rPr>
          <w:rFonts w:ascii="Times New Roman" w:hAnsi="Times New Roman" w:cs="Times New Roman"/>
          <w:i/>
          <w:iCs/>
        </w:rPr>
        <w:t> </w:t>
      </w:r>
      <w:r w:rsidR="004F16FD" w:rsidRPr="00DA4DA4">
        <w:t>=</w:t>
      </w:r>
      <w:r w:rsidR="004F16FD" w:rsidRPr="00DA4DA4">
        <w:rPr>
          <w:rFonts w:ascii="Times New Roman" w:hAnsi="Times New Roman" w:cs="Times New Roman"/>
        </w:rPr>
        <w:t> </w:t>
      </w:r>
      <w:r w:rsidR="004F16FD" w:rsidRPr="00DA4DA4">
        <w:t>.</w:t>
      </w:r>
      <w:r w:rsidR="007A1A8E" w:rsidRPr="00DA4DA4">
        <w:t>581</w:t>
      </w:r>
      <w:r w:rsidR="004F16FD" w:rsidRPr="00DA4DA4">
        <w:t xml:space="preserve">,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4F16FD" w:rsidRPr="00DA4DA4">
        <w:rPr>
          <w:vertAlign w:val="subscript"/>
        </w:rPr>
        <w:t>G</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0.00</w:t>
      </w:r>
      <w:r w:rsidR="007A1A8E" w:rsidRPr="00DA4DA4">
        <w:t xml:space="preserve">5; </w:t>
      </w:r>
      <w:r w:rsidR="007A1A8E" w:rsidRPr="00DA4DA4">
        <w:rPr>
          <w:i/>
          <w:iCs/>
        </w:rPr>
        <w:t>F</w:t>
      </w:r>
      <w:r w:rsidR="007A1A8E" w:rsidRPr="00DA4DA4">
        <w:t>(1, 25)</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0.061, </w:t>
      </w:r>
      <w:r w:rsidR="007A1A8E" w:rsidRPr="00DA4DA4">
        <w:rPr>
          <w:i/>
          <w:iCs/>
        </w:rPr>
        <w:t>p</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.808, </w:t>
      </w:r>
      <w:bookmarkStart w:id="7" w:name="_Hlk60920811"/>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bookmarkEnd w:id="7"/>
      <w:r w:rsidR="00C027FC" w:rsidRPr="00DA4DA4">
        <w:rPr>
          <w:rFonts w:ascii="Times New Roman" w:hAnsi="Times New Roman" w:cs="Times New Roman"/>
          <w:i/>
          <w:iCs/>
        </w:rPr>
        <w:t xml:space="preserve"> </w:t>
      </w:r>
      <w:r w:rsidR="007A1A8E" w:rsidRPr="00DA4DA4">
        <w:rPr>
          <w:rFonts w:ascii="Times New Roman" w:hAnsi="Times New Roman" w:cs="Times New Roman"/>
          <w:i/>
          <w:iCs/>
        </w:rPr>
        <w:t> </w:t>
      </w:r>
      <w:r w:rsidR="007A1A8E" w:rsidRPr="00DA4DA4">
        <w:t>=</w:t>
      </w:r>
      <w:r w:rsidR="007A1A8E" w:rsidRPr="00DA4DA4">
        <w:rPr>
          <w:rFonts w:ascii="Times New Roman" w:hAnsi="Times New Roman" w:cs="Times New Roman"/>
        </w:rPr>
        <w:t> </w:t>
      </w:r>
      <w:r w:rsidR="007A1A8E" w:rsidRPr="00DA4DA4">
        <w:t>0.001</w:t>
      </w:r>
      <w:r w:rsidR="004F16FD" w:rsidRPr="00DA4DA4">
        <w:t>)</w:t>
      </w:r>
      <w:r w:rsidR="001A34F7" w:rsidRPr="00DA4DA4">
        <w:t>.</w:t>
      </w:r>
      <w:r w:rsidR="004F16FD" w:rsidRPr="00DA4DA4">
        <w:t xml:space="preserve"> </w:t>
      </w:r>
      <w:r w:rsidR="00323E03" w:rsidRPr="00DA4DA4">
        <w:rPr>
          <w:rFonts w:ascii="游明朝" w:eastAsia="游明朝" w:hAnsi="游明朝" w:cs="Times New Roman"/>
        </w:rPr>
        <w:t xml:space="preserve">The </w:t>
      </w:r>
      <w:r w:rsidR="00323E03" w:rsidRPr="00DA4DA4">
        <w:t>interaction</w:t>
      </w:r>
      <w:r w:rsidR="001A34F7" w:rsidRPr="00DA4DA4">
        <w:t xml:space="preserve"> between </w:t>
      </w:r>
      <w:r w:rsidR="007A1A8E" w:rsidRPr="00DA4DA4">
        <w:t xml:space="preserve">response </w:t>
      </w:r>
      <w:r w:rsidR="001A34F7" w:rsidRPr="00DA4DA4">
        <w:t xml:space="preserve">type and time </w:t>
      </w:r>
      <w:r w:rsidR="009A46E9" w:rsidRPr="00DA4DA4">
        <w:t>was s</w:t>
      </w:r>
      <w:r w:rsidR="001A34F7" w:rsidRPr="00DA4DA4">
        <w:t>ignificant</w:t>
      </w:r>
      <w:r w:rsidR="004F16FD" w:rsidRPr="00DA4DA4">
        <w:t xml:space="preserve"> (</w:t>
      </w:r>
      <w:r w:rsidR="004F16FD" w:rsidRPr="00DA4DA4">
        <w:rPr>
          <w:i/>
          <w:iCs/>
        </w:rPr>
        <w:t>F</w:t>
      </w:r>
      <w:r w:rsidR="004F16FD" w:rsidRPr="00DA4DA4">
        <w:t>(1, 2</w:t>
      </w:r>
      <w:r w:rsidR="007A1A8E" w:rsidRPr="00DA4DA4">
        <w:t>5</w:t>
      </w:r>
      <w:r w:rsidR="004F16FD" w:rsidRPr="00DA4DA4">
        <w:t>)</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7A1A8E" w:rsidRPr="00DA4DA4">
        <w:rPr>
          <w:rFonts w:ascii="Times New Roman" w:hAnsi="Times New Roman" w:cs="Times New Roman"/>
        </w:rPr>
        <w:t>7</w:t>
      </w:r>
      <w:r w:rsidR="004F16FD" w:rsidRPr="00DA4DA4">
        <w:t>.</w:t>
      </w:r>
      <w:r w:rsidR="007A1A8E" w:rsidRPr="00DA4DA4">
        <w:t>498</w:t>
      </w:r>
      <w:r w:rsidR="004F16FD" w:rsidRPr="00DA4DA4">
        <w:t xml:space="preserve">, </w:t>
      </w:r>
      <w:r w:rsidR="004F16FD" w:rsidRPr="00DA4DA4">
        <w:rPr>
          <w:i/>
          <w:iCs/>
        </w:rPr>
        <w:t>p</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w:t>
      </w:r>
      <w:r w:rsidR="007A1A8E" w:rsidRPr="00DA4DA4">
        <w:t>009</w:t>
      </w:r>
      <w:r w:rsidR="004F16FD" w:rsidRPr="00DA4DA4">
        <w:t xml:space="preserve">,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r w:rsidR="00C027FC" w:rsidRPr="00DA4DA4">
        <w:rPr>
          <w:rFonts w:ascii="Times New Roman" w:hAnsi="Times New Roman" w:cs="Times New Roman"/>
        </w:rPr>
        <w:t xml:space="preserve"> </w:t>
      </w:r>
      <w:r w:rsidR="004F16FD" w:rsidRPr="00DA4DA4">
        <w:rPr>
          <w:rFonts w:ascii="Times New Roman" w:hAnsi="Times New Roman" w:cs="Times New Roman"/>
        </w:rPr>
        <w:t> </w:t>
      </w:r>
      <w:r w:rsidR="004F16FD" w:rsidRPr="00DA4DA4">
        <w:t>=</w:t>
      </w:r>
      <w:r w:rsidR="004F16FD" w:rsidRPr="00DA4DA4">
        <w:rPr>
          <w:rFonts w:ascii="Times New Roman" w:hAnsi="Times New Roman" w:cs="Times New Roman"/>
        </w:rPr>
        <w:t> </w:t>
      </w:r>
      <w:r w:rsidR="004F16FD" w:rsidRPr="00DA4DA4">
        <w:t>0.</w:t>
      </w:r>
      <w:r w:rsidR="007A1A8E" w:rsidRPr="00DA4DA4">
        <w:t>112</w:t>
      </w:r>
      <w:r w:rsidR="004F16FD" w:rsidRPr="00DA4DA4">
        <w:t>).</w:t>
      </w:r>
      <w:r w:rsidR="001A34F7" w:rsidRPr="00DA4DA4">
        <w:t xml:space="preserve"> A post hoc analysis revealed that </w:t>
      </w:r>
      <w:r w:rsidR="007A1A8E" w:rsidRPr="00DA4DA4">
        <w:t xml:space="preserve">when participants </w:t>
      </w:r>
      <w:r w:rsidR="00323E03" w:rsidRPr="00DA4DA4">
        <w:rPr>
          <w:rFonts w:ascii="游明朝" w:eastAsia="游明朝" w:hAnsi="游明朝" w:cs="Times New Roman"/>
        </w:rPr>
        <w:t xml:space="preserve">were </w:t>
      </w:r>
      <w:r w:rsidR="007A1A8E" w:rsidRPr="00ED6875">
        <w:t>aware</w:t>
      </w:r>
      <w:r w:rsidR="001A34F7" w:rsidRPr="00DA4DA4">
        <w:t xml:space="preserve"> </w:t>
      </w:r>
      <w:r w:rsidR="009A46E9" w:rsidRPr="00DA4DA4">
        <w:t xml:space="preserve">of </w:t>
      </w:r>
      <w:r w:rsidR="001A34F7" w:rsidRPr="00DA4DA4">
        <w:t>the</w:t>
      </w:r>
      <w:r w:rsidR="009A46E9" w:rsidRPr="00DA4DA4">
        <w:t>ir</w:t>
      </w:r>
      <w:r w:rsidR="001A34F7" w:rsidRPr="00DA4DA4">
        <w:t xml:space="preserve"> MW, the power of </w:t>
      </w:r>
      <w:r w:rsidR="00A92953" w:rsidRPr="00DA4DA4">
        <w:t xml:space="preserve">the </w:t>
      </w:r>
      <w:r w:rsidR="007A1A8E" w:rsidRPr="00DA4DA4">
        <w:t>theta bands</w:t>
      </w:r>
      <w:r w:rsidR="001A34F7" w:rsidRPr="00DA4DA4">
        <w:t xml:space="preserve"> </w:t>
      </w:r>
      <w:r w:rsidR="00323E03" w:rsidRPr="00DA4DA4">
        <w:t>increased</w:t>
      </w:r>
      <w:r w:rsidR="001A34F7" w:rsidRPr="00DA4DA4">
        <w:t xml:space="preserve"> compared to the MW</w:t>
      </w:r>
      <w:r w:rsidR="009A46E9" w:rsidRPr="00DA4DA4">
        <w:t xml:space="preserve"> condition</w:t>
      </w:r>
      <w:r w:rsidR="007A1A8E" w:rsidRPr="00DA4DA4">
        <w:rPr>
          <w:rFonts w:hint="eastAsia"/>
        </w:rPr>
        <w:t xml:space="preserve"> </w:t>
      </w:r>
      <w:r w:rsidR="007A1A8E" w:rsidRPr="00DA4DA4">
        <w:t>after the change point(</w:t>
      </w:r>
      <w:r w:rsidR="007A1A8E" w:rsidRPr="00DA4DA4">
        <w:rPr>
          <w:i/>
          <w:iCs/>
        </w:rPr>
        <w:t>F</w:t>
      </w:r>
      <w:r w:rsidR="007A1A8E" w:rsidRPr="00DA4DA4">
        <w:t>(1, 25)</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4.652, </w:t>
      </w:r>
      <w:r w:rsidR="007A1A8E" w:rsidRPr="00DA4DA4">
        <w:rPr>
          <w:i/>
          <w:iCs/>
        </w:rPr>
        <w:t>p</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 xml:space="preserve">.041,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C027FC" w:rsidRPr="00DA4DA4">
        <w:rPr>
          <w:vertAlign w:val="subscript"/>
        </w:rPr>
        <w:t>G</w:t>
      </w:r>
      <w:r w:rsidR="00C027FC" w:rsidRPr="00DA4DA4">
        <w:rPr>
          <w:rFonts w:ascii="Times New Roman" w:hAnsi="Times New Roman" w:cs="Times New Roman"/>
        </w:rPr>
        <w:t xml:space="preserve"> </w:t>
      </w:r>
      <w:r w:rsidR="007A1A8E" w:rsidRPr="00DA4DA4">
        <w:rPr>
          <w:rFonts w:ascii="Times New Roman" w:hAnsi="Times New Roman" w:cs="Times New Roman"/>
        </w:rPr>
        <w:t> </w:t>
      </w:r>
      <w:r w:rsidR="007A1A8E" w:rsidRPr="00DA4DA4">
        <w:t>=</w:t>
      </w:r>
      <w:r w:rsidR="007A1A8E" w:rsidRPr="00DA4DA4">
        <w:rPr>
          <w:rFonts w:ascii="Times New Roman" w:hAnsi="Times New Roman" w:cs="Times New Roman"/>
        </w:rPr>
        <w:t> </w:t>
      </w:r>
      <w:r w:rsidR="007A1A8E" w:rsidRPr="00DA4DA4">
        <w:t>0.115).</w:t>
      </w:r>
      <w:bookmarkEnd w:id="5"/>
    </w:p>
    <w:bookmarkEnd w:id="6"/>
    <w:p w14:paraId="3040733D" w14:textId="1FCC8480" w:rsidR="007A1A8E" w:rsidRPr="00DA4DA4" w:rsidRDefault="007A1A8E" w:rsidP="00B558EE"/>
    <w:p w14:paraId="3D6A1906" w14:textId="2C36E84E" w:rsidR="001A43AA" w:rsidRPr="00DA4DA4" w:rsidRDefault="008451B4" w:rsidP="00B558EE">
      <w:r w:rsidRPr="00DA4DA4">
        <w:t>&gt;</w:t>
      </w:r>
      <w:r w:rsidR="00900756">
        <w:t>D</w:t>
      </w:r>
      <w:r w:rsidR="00900756" w:rsidRPr="00DA4DA4">
        <w:t xml:space="preserve">iscussion </w:t>
      </w:r>
      <w:r w:rsidR="00A8240C" w:rsidRPr="00DA4DA4">
        <w:t xml:space="preserve">3.1 </w:t>
      </w:r>
    </w:p>
    <w:p w14:paraId="45C3E286" w14:textId="118E395F" w:rsidR="00CE505A" w:rsidRPr="00DA4DA4" w:rsidRDefault="005D1729" w:rsidP="00CE505A">
      <w:bookmarkStart w:id="8" w:name="_Hlk60422737"/>
      <w:r w:rsidRPr="00DA4DA4">
        <w:t>Moreover, t</w:t>
      </w:r>
      <w:r w:rsidR="00CE505A" w:rsidRPr="00DA4DA4">
        <w:t xml:space="preserve">he </w:t>
      </w:r>
      <w:r w:rsidR="009A46E9" w:rsidRPr="00DA4DA4">
        <w:t>present study results</w:t>
      </w:r>
      <w:r w:rsidR="00CE505A" w:rsidRPr="00DA4DA4">
        <w:t xml:space="preserve"> showed that the power of theta bands after the change point in </w:t>
      </w:r>
      <w:r w:rsidR="00323E03" w:rsidRPr="00DA4DA4">
        <w:rPr>
          <w:rFonts w:ascii="游明朝" w:eastAsia="游明朝" w:hAnsi="游明朝" w:cs="Times New Roman"/>
        </w:rPr>
        <w:t xml:space="preserve">the </w:t>
      </w:r>
      <w:r w:rsidR="00CE505A" w:rsidRPr="00ED6875">
        <w:t xml:space="preserve">aware condition </w:t>
      </w:r>
      <w:r w:rsidR="00A92953" w:rsidRPr="00ED6875">
        <w:t>increase</w:t>
      </w:r>
      <w:r w:rsidR="00A92953" w:rsidRPr="00DA4DA4">
        <w:rPr>
          <w:rFonts w:ascii="游明朝" w:hAnsi="游明朝"/>
        </w:rPr>
        <w:t>d</w:t>
      </w:r>
      <w:r w:rsidR="00A92953" w:rsidRPr="00ED6875">
        <w:t xml:space="preserve"> </w:t>
      </w:r>
      <w:r w:rsidR="00CE505A" w:rsidRPr="00DA4DA4">
        <w:t>compared to</w:t>
      </w:r>
      <w:r w:rsidR="00323E03" w:rsidRPr="00DA4DA4">
        <w:t xml:space="preserve"> </w:t>
      </w:r>
      <w:r w:rsidR="00323E03" w:rsidRPr="00DA4DA4">
        <w:rPr>
          <w:rFonts w:ascii="游明朝" w:eastAsia="游明朝" w:hAnsi="游明朝" w:cs="Times New Roman"/>
        </w:rPr>
        <w:t>the</w:t>
      </w:r>
      <w:r w:rsidR="00CE505A" w:rsidRPr="00ED6875">
        <w:t xml:space="preserve"> </w:t>
      </w:r>
      <w:r w:rsidR="00CE505A" w:rsidRPr="00DA4DA4">
        <w:t>MW condition (Fig</w:t>
      </w:r>
      <w:r w:rsidR="00A92953" w:rsidRPr="00DA4DA4">
        <w:t>.</w:t>
      </w:r>
      <w:r w:rsidR="00CE505A" w:rsidRPr="00DA4DA4">
        <w:t xml:space="preserve"> 5B). </w:t>
      </w:r>
      <w:r w:rsidR="00B616B2" w:rsidRPr="00DA4DA4">
        <w:t>Theta bands</w:t>
      </w:r>
      <w:r w:rsidR="00CE505A" w:rsidRPr="00DA4DA4">
        <w:t xml:space="preserve"> have been implicated in </w:t>
      </w:r>
      <w:r w:rsidR="00B3201E" w:rsidRPr="00DA4DA4">
        <w:t>cognitive control</w:t>
      </w:r>
      <w:r w:rsidR="00CE505A" w:rsidRPr="00DA4DA4">
        <w:t xml:space="preserve"> (Cavanagh and Frank</w:t>
      </w:r>
      <w:r w:rsidR="00B3201E" w:rsidRPr="00DA4DA4">
        <w:t>,</w:t>
      </w:r>
      <w:r w:rsidR="00CE505A" w:rsidRPr="00DA4DA4">
        <w:t xml:space="preserve"> 2014</w:t>
      </w:r>
      <w:r w:rsidR="00B3201E" w:rsidRPr="00DA4DA4">
        <w:t>; Cohen and Donner, 2013</w:t>
      </w:r>
      <w:r w:rsidR="00CE505A" w:rsidRPr="00DA4DA4">
        <w:t xml:space="preserve">). Furthermore, </w:t>
      </w:r>
      <w:r w:rsidR="009A46E9" w:rsidRPr="00DA4DA4">
        <w:t xml:space="preserve">the </w:t>
      </w:r>
      <w:r w:rsidR="000B3A5E" w:rsidRPr="00DA4DA4">
        <w:rPr>
          <w:rFonts w:hint="eastAsia"/>
        </w:rPr>
        <w:t>c</w:t>
      </w:r>
      <w:r w:rsidR="000B3A5E" w:rsidRPr="00DA4DA4">
        <w:t>ortical theta band</w:t>
      </w:r>
      <w:r w:rsidR="00CE505A" w:rsidRPr="00DA4DA4">
        <w:t xml:space="preserve"> inversely </w:t>
      </w:r>
      <w:r w:rsidR="00A92953" w:rsidRPr="00DA4DA4">
        <w:t xml:space="preserve">correlated </w:t>
      </w:r>
      <w:r w:rsidR="00CE505A" w:rsidRPr="00DA4DA4">
        <w:t xml:space="preserve">with </w:t>
      </w:r>
      <w:r w:rsidR="00AA0DE1">
        <w:t>the activation of</w:t>
      </w:r>
      <w:r w:rsidR="00CE505A" w:rsidRPr="00DA4DA4">
        <w:t xml:space="preserve"> the DMN (</w:t>
      </w:r>
      <w:r w:rsidR="000B3A5E" w:rsidRPr="00DA4DA4">
        <w:t>Wang</w:t>
      </w:r>
      <w:r w:rsidR="00CE505A" w:rsidRPr="00DA4DA4">
        <w:t xml:space="preserve"> et al. 20</w:t>
      </w:r>
      <w:r w:rsidR="000B3A5E" w:rsidRPr="00DA4DA4">
        <w:t>16</w:t>
      </w:r>
      <w:r w:rsidR="00CE505A" w:rsidRPr="00DA4DA4">
        <w:t>). In addition to P3,</w:t>
      </w:r>
      <w:r w:rsidR="00B616B2" w:rsidRPr="00DA4DA4">
        <w:t xml:space="preserve"> the results from </w:t>
      </w:r>
      <w:r w:rsidR="00323E03" w:rsidRPr="00DA4DA4">
        <w:rPr>
          <w:rFonts w:ascii="游明朝" w:eastAsia="游明朝" w:hAnsi="游明朝" w:cs="Times New Roman"/>
        </w:rPr>
        <w:t>the</w:t>
      </w:r>
      <w:r w:rsidR="00B616B2" w:rsidRPr="00ED6875">
        <w:t xml:space="preserve"> time-frequency analysis </w:t>
      </w:r>
      <w:r w:rsidR="00CE505A" w:rsidRPr="00DA4DA4">
        <w:lastRenderedPageBreak/>
        <w:t>support</w:t>
      </w:r>
      <w:r w:rsidR="00A92953" w:rsidRPr="00DA4DA4">
        <w:t>ed</w:t>
      </w:r>
      <w:r w:rsidR="00CE505A" w:rsidRPr="00DA4DA4">
        <w:t xml:space="preserve"> </w:t>
      </w:r>
      <w:r w:rsidR="009A46E9" w:rsidRPr="00DA4DA4">
        <w:t>our</w:t>
      </w:r>
      <w:r w:rsidR="00B616B2" w:rsidRPr="00DA4DA4">
        <w:t xml:space="preserve"> hypothesis that </w:t>
      </w:r>
      <w:r w:rsidR="00CE505A" w:rsidRPr="00DA4DA4">
        <w:t>attention</w:t>
      </w:r>
      <w:r w:rsidR="00B616B2" w:rsidRPr="00DA4DA4">
        <w:t xml:space="preserve"> </w:t>
      </w:r>
      <w:r w:rsidR="00A92953" w:rsidRPr="00DA4DA4">
        <w:t xml:space="preserve">moved </w:t>
      </w:r>
      <w:r w:rsidR="00CE505A" w:rsidRPr="00DA4DA4">
        <w:t>away from MW</w:t>
      </w:r>
      <w:r w:rsidR="00B616B2" w:rsidRPr="00DA4DA4">
        <w:t xml:space="preserve"> and return</w:t>
      </w:r>
      <w:r w:rsidR="00A92953" w:rsidRPr="00DA4DA4">
        <w:t>ed</w:t>
      </w:r>
      <w:r w:rsidR="00B616B2" w:rsidRPr="00DA4DA4">
        <w:t xml:space="preserve"> to </w:t>
      </w:r>
      <w:r w:rsidR="009A46E9" w:rsidRPr="00DA4DA4">
        <w:t xml:space="preserve">the </w:t>
      </w:r>
      <w:r w:rsidR="00B616B2" w:rsidRPr="00DA4DA4">
        <w:t>task before self-report</w:t>
      </w:r>
      <w:r w:rsidR="00CE505A" w:rsidRPr="00DA4DA4">
        <w:t>.</w:t>
      </w:r>
    </w:p>
    <w:bookmarkEnd w:id="8"/>
    <w:p w14:paraId="73CE812E" w14:textId="77777777" w:rsidR="009A46E9" w:rsidRPr="00DA4DA4" w:rsidRDefault="009A46E9" w:rsidP="00CE505A"/>
    <w:p w14:paraId="08507AE3" w14:textId="7DE1DC0E" w:rsidR="001A43AA" w:rsidRPr="00DA4DA4" w:rsidRDefault="00A8240C" w:rsidP="00B558EE">
      <w:r w:rsidRPr="00DA4DA4">
        <w:t>&gt;</w:t>
      </w:r>
      <w:r w:rsidR="00900756">
        <w:t>D</w:t>
      </w:r>
      <w:r w:rsidR="00900756" w:rsidRPr="00DA4DA4">
        <w:t xml:space="preserve">iscussion </w:t>
      </w:r>
      <w:r w:rsidRPr="00DA4DA4">
        <w:t xml:space="preserve">3.2 </w:t>
      </w:r>
    </w:p>
    <w:p w14:paraId="035CDE03" w14:textId="646C9B91" w:rsidR="005E73AA" w:rsidRPr="00DA4DA4" w:rsidRDefault="009A46E9" w:rsidP="00D53BD9">
      <w:bookmarkStart w:id="9" w:name="_Hlk60422802"/>
      <w:r w:rsidRPr="00DA4DA4">
        <w:t>Concerning</w:t>
      </w:r>
      <w:r w:rsidR="00A76978" w:rsidRPr="00DA4DA4">
        <w:t xml:space="preserve"> theta waves in the context of MW studies, Braboszcz </w:t>
      </w:r>
      <w:r w:rsidR="004D12C3" w:rsidRPr="00DA4DA4">
        <w:t>and</w:t>
      </w:r>
      <w:r w:rsidR="00A76978" w:rsidRPr="00DA4DA4">
        <w:t xml:space="preserve"> Delorme (2011) found that the power of theta bands increased in the MW condition, while the opposite trend was </w:t>
      </w:r>
      <w:r w:rsidRPr="00DA4DA4">
        <w:t>seen</w:t>
      </w:r>
      <w:r w:rsidR="00A76978" w:rsidRPr="00DA4DA4">
        <w:t xml:space="preserve"> during task concentration. In contrast, Brandmeyer and Delorme (2018) found the opposite. In response to these inconsistencies, a classification study was conducted based on the </w:t>
      </w:r>
      <w:r w:rsidR="00323E03" w:rsidRPr="00DA4DA4">
        <w:t>content</w:t>
      </w:r>
      <w:r w:rsidRPr="00DA4DA4">
        <w:t xml:space="preserve"> details. I</w:t>
      </w:r>
      <w:r w:rsidR="00A76978" w:rsidRPr="00DA4DA4">
        <w:t xml:space="preserve">t </w:t>
      </w:r>
      <w:r w:rsidRPr="00DA4DA4">
        <w:t>revealed</w:t>
      </w:r>
      <w:r w:rsidR="00A76978" w:rsidRPr="00DA4DA4">
        <w:t xml:space="preserve"> that theta waves decrease</w:t>
      </w:r>
      <w:r w:rsidR="00A92953" w:rsidRPr="00DA4DA4">
        <w:t>d</w:t>
      </w:r>
      <w:r w:rsidR="00A76978" w:rsidRPr="00DA4DA4">
        <w:t xml:space="preserve"> with self-referential task-irrelevant thinking (Bocharov et al., 2019).</w:t>
      </w:r>
      <w:r w:rsidR="00600511" w:rsidRPr="00DA4DA4">
        <w:t xml:space="preserve"> </w:t>
      </w:r>
      <w:r w:rsidRPr="00DA4DA4">
        <w:t>Moreover</w:t>
      </w:r>
      <w:r w:rsidR="00600511" w:rsidRPr="00DA4DA4">
        <w:t>,</w:t>
      </w:r>
      <w:r w:rsidRPr="00DA4DA4">
        <w:t xml:space="preserve"> </w:t>
      </w:r>
      <w:r w:rsidR="00600511" w:rsidRPr="00DA4DA4">
        <w:t>especially those</w:t>
      </w:r>
      <w:r w:rsidR="00A92953" w:rsidRPr="00DA4DA4">
        <w:t xml:space="preserve"> waves</w:t>
      </w:r>
      <w:r w:rsidR="00600511" w:rsidRPr="00DA4DA4">
        <w:t xml:space="preserve"> in the medial frontal region </w:t>
      </w:r>
      <w:r w:rsidR="00A92953" w:rsidRPr="00DA4DA4">
        <w:t>were</w:t>
      </w:r>
      <w:r w:rsidR="00E85721" w:rsidRPr="00DA4DA4">
        <w:t xml:space="preserve"> also</w:t>
      </w:r>
      <w:r w:rsidR="00600511" w:rsidRPr="00DA4DA4">
        <w:t xml:space="preserve"> related to </w:t>
      </w:r>
      <w:r w:rsidR="00FA0AA4" w:rsidRPr="00DA4DA4">
        <w:t>monitoring</w:t>
      </w:r>
      <w:r w:rsidR="009C1EAC" w:rsidRPr="00DA4DA4">
        <w:t xml:space="preserve"> (</w:t>
      </w:r>
      <w:r w:rsidR="00FA0AA4" w:rsidRPr="00DA4DA4">
        <w:t>Cahn et al.</w:t>
      </w:r>
      <w:r w:rsidR="009C1EAC" w:rsidRPr="00DA4DA4">
        <w:t>, 201</w:t>
      </w:r>
      <w:r w:rsidR="0058671C" w:rsidRPr="00DA4DA4">
        <w:t>3</w:t>
      </w:r>
      <w:r w:rsidR="009C1EAC" w:rsidRPr="00DA4DA4">
        <w:t>)</w:t>
      </w:r>
      <w:r w:rsidR="00A76978" w:rsidRPr="00DA4DA4">
        <w:t xml:space="preserve">. In the present study, </w:t>
      </w:r>
      <w:r w:rsidR="00EB05D2" w:rsidRPr="00EB05D2">
        <w:t>theta band power increase only before self-reports because the focus on self took place just before awareness.</w:t>
      </w:r>
      <w:r w:rsidR="00A76978" w:rsidRPr="00DA4DA4">
        <w:t xml:space="preserve"> It is known that theta waves increase during meditation compared to MW </w:t>
      </w:r>
      <w:r w:rsidR="009C1EAC" w:rsidRPr="00DA4DA4">
        <w:t>(Brandmeyer and Delorme, 2018)</w:t>
      </w:r>
      <w:r w:rsidR="00A76978" w:rsidRPr="00DA4DA4">
        <w:t xml:space="preserve">. In other words, the increase in theta waves in the present study may be related to the </w:t>
      </w:r>
      <w:r w:rsidRPr="00DA4DA4">
        <w:t>ri</w:t>
      </w:r>
      <w:r w:rsidR="00A76978" w:rsidRPr="00DA4DA4">
        <w:t xml:space="preserve">se in metacognition and cognitive control that </w:t>
      </w:r>
      <w:r w:rsidR="00A92953" w:rsidRPr="00DA4DA4">
        <w:t xml:space="preserve">led </w:t>
      </w:r>
      <w:r w:rsidR="00A76978" w:rsidRPr="00DA4DA4">
        <w:t>to the subsequent self-report.</w:t>
      </w:r>
    </w:p>
    <w:bookmarkEnd w:id="9"/>
    <w:p w14:paraId="578DF541" w14:textId="28F3323E" w:rsidR="000B3A5E" w:rsidRPr="00DA4DA4" w:rsidRDefault="000B3A5E" w:rsidP="00D53BD9"/>
    <w:p w14:paraId="3AF2C7A0" w14:textId="3598FAD2" w:rsidR="009A46E9" w:rsidRPr="00DA4DA4" w:rsidRDefault="009A46E9" w:rsidP="009A46E9">
      <w:r w:rsidRPr="00DA4DA4">
        <w:t>&gt;Methods5.6 Data acquisition (filtering)</w:t>
      </w:r>
    </w:p>
    <w:p w14:paraId="0EE10890" w14:textId="0B6A3C3E" w:rsidR="009A46E9" w:rsidRPr="00DA4DA4" w:rsidRDefault="00323E03" w:rsidP="009A46E9">
      <w:bookmarkStart w:id="10" w:name="_Hlk60422858"/>
      <w:r w:rsidRPr="00DA4DA4">
        <w:rPr>
          <w:rFonts w:hint="eastAsia"/>
        </w:rPr>
        <w:t>In addition</w:t>
      </w:r>
      <w:r w:rsidR="009A46E9" w:rsidRPr="00DA4DA4">
        <w:t>, we conducted different filtering from ERP analysis for time-frequency analysis</w:t>
      </w:r>
      <w:r w:rsidR="009A46E9" w:rsidRPr="00DA4DA4">
        <w:rPr>
          <w:rFonts w:hint="eastAsia"/>
        </w:rPr>
        <w:t>.</w:t>
      </w:r>
      <w:r w:rsidR="009A46E9" w:rsidRPr="00DA4DA4">
        <w:t xml:space="preserve"> To analyze high frequencies, we used a 0.5-40</w:t>
      </w:r>
      <w:r w:rsidR="00A92953" w:rsidRPr="00DA4DA4">
        <w:t xml:space="preserve"> </w:t>
      </w:r>
      <w:r w:rsidR="009A46E9" w:rsidRPr="00DA4DA4">
        <w:t>Hz bandpass</w:t>
      </w:r>
      <w:r w:rsidRPr="00DA4DA4">
        <w:t xml:space="preserve"> </w:t>
      </w:r>
      <w:r w:rsidR="009A46E9" w:rsidRPr="00DA4DA4">
        <w:t>filter.</w:t>
      </w:r>
    </w:p>
    <w:bookmarkEnd w:id="10"/>
    <w:p w14:paraId="6A124212" w14:textId="77777777" w:rsidR="009A46E9" w:rsidRPr="00DA4DA4" w:rsidRDefault="009A46E9" w:rsidP="009A46E9"/>
    <w:p w14:paraId="597D8A7F" w14:textId="439743D9" w:rsidR="009A46E9" w:rsidRPr="00DA4DA4" w:rsidRDefault="009A46E9" w:rsidP="009A46E9">
      <w:r w:rsidRPr="00DA4DA4">
        <w:t>&gt;Methods</w:t>
      </w:r>
      <w:r w:rsidR="00EB05D2">
        <w:rPr>
          <w:rFonts w:hint="eastAsia"/>
        </w:rPr>
        <w:t xml:space="preserve"> </w:t>
      </w:r>
      <w:r w:rsidRPr="00DA4DA4">
        <w:t>5.6 Data acquisition (epoching)</w:t>
      </w:r>
    </w:p>
    <w:p w14:paraId="7E124D3A" w14:textId="15FA391E" w:rsidR="005D1729" w:rsidRPr="00DA4DA4" w:rsidRDefault="009A46E9" w:rsidP="009A46E9">
      <w:bookmarkStart w:id="11" w:name="_Hlk60422891"/>
      <w:r w:rsidRPr="00DA4DA4">
        <w:rPr>
          <w:rFonts w:hint="eastAsia"/>
        </w:rPr>
        <w:t>M</w:t>
      </w:r>
      <w:r w:rsidRPr="00DA4DA4">
        <w:t xml:space="preserve">oreover, the continuous EEG signal was segmented by the tone onset into 1000 ms epochs with a -200 ms baseline period. </w:t>
      </w:r>
      <w:bookmarkEnd w:id="11"/>
    </w:p>
    <w:p w14:paraId="3B6E0173" w14:textId="77777777" w:rsidR="005D1729" w:rsidRPr="00DA4DA4" w:rsidRDefault="005D1729" w:rsidP="009A46E9"/>
    <w:p w14:paraId="1AE0C37D" w14:textId="73DE617D" w:rsidR="005D1729" w:rsidRPr="00DA4DA4" w:rsidRDefault="005D1729" w:rsidP="009A46E9">
      <w:r w:rsidRPr="00DA4DA4">
        <w:t>&gt;Methods</w:t>
      </w:r>
      <w:r w:rsidR="00EB05D2">
        <w:rPr>
          <w:rFonts w:hint="eastAsia"/>
        </w:rPr>
        <w:t xml:space="preserve"> </w:t>
      </w:r>
      <w:r w:rsidRPr="00DA4DA4">
        <w:t>5.6 Data acquisition (time-frequency)</w:t>
      </w:r>
    </w:p>
    <w:p w14:paraId="403721CC" w14:textId="1DCA9F79" w:rsidR="009A46E9" w:rsidRPr="00DA4DA4" w:rsidRDefault="005D1729" w:rsidP="009A46E9">
      <w:bookmarkStart w:id="12" w:name="_Hlk60422967"/>
      <w:r w:rsidRPr="00DA4DA4">
        <w:t>In the time-frequency analysis, w</w:t>
      </w:r>
      <w:r w:rsidR="009A46E9" w:rsidRPr="00DA4DA4">
        <w:t xml:space="preserve">e focused </w:t>
      </w:r>
      <w:r w:rsidR="00323E03" w:rsidRPr="00DA4DA4">
        <w:rPr>
          <w:rFonts w:ascii="游明朝" w:eastAsia="游明朝" w:hAnsi="游明朝" w:cs="Times New Roman"/>
        </w:rPr>
        <w:t xml:space="preserve">on </w:t>
      </w:r>
      <w:r w:rsidR="009A46E9" w:rsidRPr="00DA4DA4">
        <w:t>4</w:t>
      </w:r>
      <w:r w:rsidR="00323E03" w:rsidRPr="00DA4DA4">
        <w:t>–</w:t>
      </w:r>
      <w:r w:rsidR="009A46E9" w:rsidRPr="00DA4DA4">
        <w:t>40 Hz for the analysis, and applied two cycles to the lowest frequency, and then increased the cycles by 0.5 cycle increments for each step. As a result, 80</w:t>
      </w:r>
      <w:r w:rsidR="000863D1" w:rsidRPr="00DA4DA4">
        <w:t xml:space="preserve"> </w:t>
      </w:r>
      <w:r w:rsidR="009A46E9" w:rsidRPr="00DA4DA4">
        <w:t>ms-720</w:t>
      </w:r>
      <w:r w:rsidR="000863D1" w:rsidRPr="00DA4DA4">
        <w:t xml:space="preserve"> </w:t>
      </w:r>
      <w:r w:rsidR="009A46E9" w:rsidRPr="00DA4DA4">
        <w:t>ms remained as the analysis window.</w:t>
      </w:r>
    </w:p>
    <w:bookmarkEnd w:id="12"/>
    <w:p w14:paraId="1E186C06" w14:textId="77777777" w:rsidR="009A46E9" w:rsidRPr="00DA4DA4" w:rsidRDefault="009A46E9" w:rsidP="009A46E9"/>
    <w:p w14:paraId="29F4DEA6" w14:textId="6AF772D1" w:rsidR="009A46E9" w:rsidRPr="00DA4DA4" w:rsidRDefault="009A46E9" w:rsidP="009A46E9">
      <w:bookmarkStart w:id="13" w:name="_Hlk60349493"/>
      <w:r w:rsidRPr="00DA4DA4">
        <w:t>&gt;Methods</w:t>
      </w:r>
      <w:r w:rsidR="00EB05D2">
        <w:rPr>
          <w:rFonts w:hint="eastAsia"/>
        </w:rPr>
        <w:t xml:space="preserve"> </w:t>
      </w:r>
      <w:r w:rsidRPr="00DA4DA4">
        <w:t>5.9 Statistical analysis</w:t>
      </w:r>
    </w:p>
    <w:p w14:paraId="14DB4500" w14:textId="6DA5DFB7" w:rsidR="009A46E9" w:rsidRDefault="00EB05D2" w:rsidP="00D53BD9">
      <w:pPr>
        <w:rPr>
          <w:ins w:id="14" w:author="Shinagawa Kazushi" w:date="2021-01-07T14:39:00Z"/>
        </w:rPr>
      </w:pPr>
      <w:bookmarkStart w:id="15" w:name="_Hlk60423080"/>
      <w:bookmarkEnd w:id="13"/>
      <w:r w:rsidRPr="00EB05D2">
        <w:t>Also, to capture changes in the time-frequency data that are not related to the sound stimulus, we analyzed the averaged power of theta, alpha, beta, and gamma bands in the 500-720 ms on Fz, Cz, and Oz electrodes. Similar to ERP analysis, we conducted a two-way (MW/aware, pre/post) repeated measures ANOVA on these data.</w:t>
      </w:r>
      <w:bookmarkEnd w:id="15"/>
    </w:p>
    <w:p w14:paraId="0F846FFC" w14:textId="77777777" w:rsidR="00EB05D2" w:rsidRPr="00DA4DA4" w:rsidRDefault="00EB05D2" w:rsidP="00D53BD9"/>
    <w:p w14:paraId="5E478DBF" w14:textId="57B8CCB8" w:rsidR="000B3A5E" w:rsidRPr="00DA4DA4" w:rsidRDefault="000B3A5E" w:rsidP="000B3A5E">
      <w:r w:rsidRPr="00DA4DA4">
        <w:t>&gt;</w:t>
      </w:r>
      <w:r w:rsidR="00900756">
        <w:t>R</w:t>
      </w:r>
      <w:r w:rsidR="00900756" w:rsidRPr="00DA4DA4">
        <w:t>eference</w:t>
      </w:r>
      <w:r w:rsidR="00900756">
        <w:t>s</w:t>
      </w:r>
      <w:r w:rsidR="00900756" w:rsidRPr="00DA4DA4">
        <w:t xml:space="preserve"> </w:t>
      </w:r>
    </w:p>
    <w:p w14:paraId="6AF47A22" w14:textId="106C324F" w:rsidR="00A46036" w:rsidRPr="00DA4DA4" w:rsidRDefault="00EB05D2" w:rsidP="00EB05D2">
      <w:pPr>
        <w:widowControl/>
        <w:ind w:leftChars="1" w:left="424" w:hangingChars="201" w:hanging="422"/>
        <w:jc w:val="left"/>
      </w:pPr>
      <w:bookmarkStart w:id="16" w:name="_Hlk60423120"/>
      <w:r w:rsidRPr="00EB05D2">
        <w:lastRenderedPageBreak/>
        <w:t>Wang, W., Viswanathan, S., Lee, T., Grafton, S. T.</w:t>
      </w:r>
      <w:r w:rsidR="0012688F" w:rsidRPr="00DA4DA4">
        <w:t>,</w:t>
      </w:r>
      <w:r w:rsidR="00A46036" w:rsidRPr="00DA4DA4">
        <w:t xml:space="preserve"> 2016</w:t>
      </w:r>
      <w:r w:rsidR="0012688F" w:rsidRPr="00DA4DA4">
        <w:t>.</w:t>
      </w:r>
      <w:r w:rsidR="00A46036" w:rsidRPr="00DA4DA4">
        <w:t xml:space="preserve"> Coupling between </w:t>
      </w:r>
      <w:r w:rsidR="00900756">
        <w:t>t</w:t>
      </w:r>
      <w:r w:rsidR="00900756" w:rsidRPr="00DA4DA4">
        <w:t xml:space="preserve">heta </w:t>
      </w:r>
      <w:r w:rsidR="00900756">
        <w:t>o</w:t>
      </w:r>
      <w:r w:rsidR="00900756" w:rsidRPr="00DA4DA4">
        <w:t xml:space="preserve">scillations </w:t>
      </w:r>
      <w:r w:rsidR="00A46036" w:rsidRPr="00DA4DA4">
        <w:t xml:space="preserve">and </w:t>
      </w:r>
      <w:r w:rsidR="00900756">
        <w:t>c</w:t>
      </w:r>
      <w:r w:rsidR="00900756" w:rsidRPr="00DA4DA4">
        <w:t xml:space="preserve">ognitive </w:t>
      </w:r>
      <w:r w:rsidR="00900756">
        <w:t>c</w:t>
      </w:r>
      <w:r w:rsidR="00900756" w:rsidRPr="00DA4DA4">
        <w:t xml:space="preserve">ontrol </w:t>
      </w:r>
      <w:r w:rsidR="00900756">
        <w:t>n</w:t>
      </w:r>
      <w:r w:rsidR="00900756" w:rsidRPr="00DA4DA4">
        <w:t xml:space="preserve">etwork </w:t>
      </w:r>
      <w:r w:rsidR="00A46036" w:rsidRPr="00DA4DA4">
        <w:t xml:space="preserve">during </w:t>
      </w:r>
      <w:r w:rsidR="00900756">
        <w:t>c</w:t>
      </w:r>
      <w:r w:rsidR="00900756" w:rsidRPr="00DA4DA4">
        <w:t>ross</w:t>
      </w:r>
      <w:r w:rsidR="00A46036" w:rsidRPr="00DA4DA4">
        <w:t>-</w:t>
      </w:r>
      <w:r w:rsidR="00900756">
        <w:t>m</w:t>
      </w:r>
      <w:r w:rsidR="00900756" w:rsidRPr="00DA4DA4">
        <w:t xml:space="preserve">odal </w:t>
      </w:r>
      <w:r w:rsidR="00900756">
        <w:t>v</w:t>
      </w:r>
      <w:r w:rsidR="00900756" w:rsidRPr="00DA4DA4">
        <w:t xml:space="preserve">isual </w:t>
      </w:r>
      <w:r w:rsidR="00A46036" w:rsidRPr="00DA4DA4">
        <w:t xml:space="preserve">and </w:t>
      </w:r>
      <w:r w:rsidR="00900756">
        <w:t>a</w:t>
      </w:r>
      <w:r w:rsidR="00900756" w:rsidRPr="00DA4DA4">
        <w:t xml:space="preserve">uditory </w:t>
      </w:r>
      <w:r w:rsidR="00900756">
        <w:t>a</w:t>
      </w:r>
      <w:r w:rsidR="00900756" w:rsidRPr="00DA4DA4">
        <w:t>ttention</w:t>
      </w:r>
      <w:r w:rsidR="00A46036" w:rsidRPr="00DA4DA4">
        <w:t xml:space="preserve">: </w:t>
      </w:r>
      <w:r>
        <w:t>S</w:t>
      </w:r>
      <w:r w:rsidR="00900756" w:rsidRPr="00DA4DA4">
        <w:t xml:space="preserve">upramodal </w:t>
      </w:r>
      <w:r w:rsidR="00A46036" w:rsidRPr="00DA4DA4">
        <w:t xml:space="preserve">vs </w:t>
      </w:r>
      <w:r w:rsidR="00900756">
        <w:t>m</w:t>
      </w:r>
      <w:r w:rsidR="00900756" w:rsidRPr="00DA4DA4">
        <w:t>odality</w:t>
      </w:r>
      <w:r w:rsidR="00A46036" w:rsidRPr="00DA4DA4">
        <w:t>-</w:t>
      </w:r>
      <w:r w:rsidR="00900756">
        <w:t>s</w:t>
      </w:r>
      <w:r w:rsidR="00900756" w:rsidRPr="00DA4DA4">
        <w:t xml:space="preserve">pecific </w:t>
      </w:r>
      <w:r w:rsidR="00900756">
        <w:t>m</w:t>
      </w:r>
      <w:r w:rsidR="00900756" w:rsidRPr="00DA4DA4">
        <w:t>echanisms</w:t>
      </w:r>
      <w:r w:rsidR="00A46036" w:rsidRPr="00DA4DA4">
        <w:t xml:space="preserve">. </w:t>
      </w:r>
      <w:r w:rsidR="00900756" w:rsidRPr="00DA4DA4">
        <w:t>PL</w:t>
      </w:r>
      <w:r w:rsidR="00900756">
        <w:t>o</w:t>
      </w:r>
      <w:r w:rsidR="00900756" w:rsidRPr="00DA4DA4">
        <w:t>S O</w:t>
      </w:r>
      <w:r w:rsidR="00900756">
        <w:t>ne</w:t>
      </w:r>
      <w:r w:rsidR="00900756" w:rsidRPr="00DA4DA4">
        <w:t xml:space="preserve"> </w:t>
      </w:r>
      <w:r w:rsidR="00A46036" w:rsidRPr="00DA4DA4">
        <w:t>11</w:t>
      </w:r>
      <w:r w:rsidR="0012688F" w:rsidRPr="00DA4DA4">
        <w:t>,</w:t>
      </w:r>
      <w:r w:rsidR="00A46036" w:rsidRPr="00DA4DA4">
        <w:t xml:space="preserve"> e0158465. </w:t>
      </w:r>
      <w:hyperlink r:id="rId8" w:history="1">
        <w:r w:rsidR="00A46036" w:rsidRPr="00EB05D2">
          <w:t>https://doi.org/10.1371/journal.pone.0158465</w:t>
        </w:r>
      </w:hyperlink>
    </w:p>
    <w:p w14:paraId="09B1BAB1" w14:textId="6EBD9954" w:rsidR="00A46036" w:rsidRPr="00DA4DA4" w:rsidRDefault="00A46036" w:rsidP="00EB05D2">
      <w:pPr>
        <w:widowControl/>
        <w:ind w:leftChars="1" w:left="424" w:hangingChars="201" w:hanging="422"/>
        <w:jc w:val="left"/>
      </w:pPr>
      <w:bookmarkStart w:id="17" w:name="_Hlk60423143"/>
      <w:bookmarkEnd w:id="16"/>
      <w:r w:rsidRPr="00DA4DA4">
        <w:t>Cavanagh, J. F., Frank, M. J.</w:t>
      </w:r>
      <w:r w:rsidR="0012688F" w:rsidRPr="00DA4DA4">
        <w:t>,</w:t>
      </w:r>
      <w:r w:rsidRPr="00DA4DA4">
        <w:t xml:space="preserve"> 2014. Frontal </w:t>
      </w:r>
      <w:r w:rsidRPr="00EB05D2">
        <w:t xml:space="preserve">theta </w:t>
      </w:r>
      <w:r w:rsidRPr="00DA4DA4">
        <w:t xml:space="preserve">as a mechanism for cognitive control. </w:t>
      </w:r>
      <w:r w:rsidR="0012688F" w:rsidRPr="00DA4DA4">
        <w:t>Trends Cogn. Sci.</w:t>
      </w:r>
      <w:r w:rsidRPr="00DA4DA4">
        <w:t xml:space="preserve"> 18, 414</w:t>
      </w:r>
      <w:r w:rsidR="00900756" w:rsidRPr="00DA4DA4">
        <w:t>–</w:t>
      </w:r>
      <w:r w:rsidRPr="00DA4DA4">
        <w:t>421. https://doi.org/10.1016/j.tics.2014.04.012</w:t>
      </w:r>
    </w:p>
    <w:p w14:paraId="59DA6CAC" w14:textId="137416F6" w:rsidR="00A46036" w:rsidRPr="00DA4DA4" w:rsidRDefault="00A46036" w:rsidP="00EB05D2">
      <w:pPr>
        <w:widowControl/>
        <w:ind w:leftChars="1" w:left="424" w:hangingChars="201" w:hanging="422"/>
        <w:jc w:val="left"/>
      </w:pPr>
      <w:bookmarkStart w:id="18" w:name="_Hlk60423160"/>
      <w:bookmarkEnd w:id="17"/>
      <w:r w:rsidRPr="00DA4DA4">
        <w:t>Cohen, M. X., Donner, T. H.</w:t>
      </w:r>
      <w:r w:rsidR="0012688F" w:rsidRPr="00DA4DA4">
        <w:t>,</w:t>
      </w:r>
      <w:r w:rsidRPr="00DA4DA4">
        <w:t xml:space="preserve"> 2013. Midfrontal conflict-related theta-band power reflects neural oscillations that predict behavior. </w:t>
      </w:r>
      <w:r w:rsidR="0012688F" w:rsidRPr="00DA4DA4">
        <w:t>J. Neurophysiol.</w:t>
      </w:r>
      <w:r w:rsidRPr="00DA4DA4">
        <w:t xml:space="preserve"> 110, 2752</w:t>
      </w:r>
      <w:r w:rsidR="00900756" w:rsidRPr="00DA4DA4">
        <w:t>–</w:t>
      </w:r>
      <w:r w:rsidRPr="00DA4DA4">
        <w:t>2763.</w:t>
      </w:r>
      <w:r w:rsidR="00EB05D2">
        <w:t xml:space="preserve"> </w:t>
      </w:r>
      <w:r w:rsidRPr="00DA4DA4">
        <w:t>https://doi.org/10.1152/jn.00479.2013</w:t>
      </w:r>
    </w:p>
    <w:p w14:paraId="155AA68A" w14:textId="288E550A" w:rsidR="0058671C" w:rsidRPr="00DA4DA4" w:rsidRDefault="00A46036" w:rsidP="00EB05D2">
      <w:pPr>
        <w:widowControl/>
        <w:ind w:leftChars="1" w:left="424" w:hangingChars="201" w:hanging="422"/>
        <w:jc w:val="left"/>
      </w:pPr>
      <w:bookmarkStart w:id="19" w:name="_Hlk60423174"/>
      <w:bookmarkEnd w:id="18"/>
      <w:r w:rsidRPr="00DA4DA4">
        <w:t xml:space="preserve">Cahn, </w:t>
      </w:r>
      <w:r w:rsidR="0012688F" w:rsidRPr="00DA4DA4">
        <w:t xml:space="preserve">B.R., et al., 2013. </w:t>
      </w:r>
      <w:r w:rsidRPr="00DA4DA4">
        <w:t>Event-related delta, theta, alpha and gamma correlates to auditory oddball processing during Vipassana meditation</w:t>
      </w:r>
      <w:r w:rsidR="0012688F" w:rsidRPr="00DA4DA4">
        <w:t>.</w:t>
      </w:r>
      <w:r w:rsidRPr="00DA4DA4">
        <w:t xml:space="preserve"> </w:t>
      </w:r>
      <w:r w:rsidR="0012688F" w:rsidRPr="00DA4DA4">
        <w:t>Soc. Cogn. Affect. Neurosci.</w:t>
      </w:r>
      <w:r w:rsidRPr="00DA4DA4">
        <w:t xml:space="preserve"> 8, 100–111</w:t>
      </w:r>
      <w:r w:rsidR="0012688F" w:rsidRPr="00DA4DA4">
        <w:t>.</w:t>
      </w:r>
      <w:r w:rsidRPr="00DA4DA4">
        <w:t xml:space="preserve"> </w:t>
      </w:r>
      <w:hyperlink r:id="rId9" w:history="1">
        <w:r w:rsidRPr="00EB05D2">
          <w:t>https://doi.org/10.1093/scan/nss060</w:t>
        </w:r>
      </w:hyperlink>
    </w:p>
    <w:bookmarkEnd w:id="19"/>
    <w:p w14:paraId="46CBBE4D" w14:textId="77777777" w:rsidR="00A46036" w:rsidRPr="00DA4DA4" w:rsidRDefault="00A46036" w:rsidP="00D53BD9"/>
    <w:p w14:paraId="3FB46224" w14:textId="573B7BAA" w:rsidR="0075350F" w:rsidRPr="00DA4DA4" w:rsidRDefault="0075350F" w:rsidP="00D53BD9">
      <w:r w:rsidRPr="00DA4DA4">
        <w:rPr>
          <w:rFonts w:hint="eastAsia"/>
        </w:rPr>
        <w:t>[</w:t>
      </w:r>
      <w:r w:rsidRPr="00DA4DA4">
        <w:t>Add</w:t>
      </w:r>
      <w:r w:rsidR="00EB05D2">
        <w:t>ed</w:t>
      </w:r>
      <w:r w:rsidRPr="00DA4DA4">
        <w:t xml:space="preserve"> Figure]</w:t>
      </w:r>
    </w:p>
    <w:p w14:paraId="20B32DF4" w14:textId="1E2228A9" w:rsidR="0075350F" w:rsidRPr="00DA4DA4" w:rsidRDefault="0075350F" w:rsidP="0075350F">
      <w:r w:rsidRPr="00DA4DA4">
        <w:t>&gt;</w:t>
      </w:r>
      <w:r w:rsidR="00323E03" w:rsidRPr="00DA4DA4">
        <w:t xml:space="preserve"> Results </w:t>
      </w:r>
      <w:r w:rsidRPr="00DA4DA4">
        <w:t>2.4 Post hoc analysis using the estimated change point</w:t>
      </w:r>
    </w:p>
    <w:p w14:paraId="75E1802F" w14:textId="77777777" w:rsidR="0075350F" w:rsidRPr="00DA4DA4" w:rsidRDefault="0075350F" w:rsidP="00D53BD9"/>
    <w:p w14:paraId="280D9A5B" w14:textId="77777777" w:rsidR="005E73AA" w:rsidRPr="00DA4DA4" w:rsidRDefault="00323E03" w:rsidP="00D53BD9">
      <w:r w:rsidRPr="00DA4DA4">
        <w:rPr>
          <w:rFonts w:ascii="ＭＳ Ｐゴシック" w:eastAsia="ＭＳ Ｐゴシック" w:hAnsi="ＭＳ Ｐゴシック" w:cs="ＭＳ Ｐゴシック"/>
          <w:noProof/>
          <w:kern w:val="0"/>
          <w:sz w:val="24"/>
          <w:szCs w:val="24"/>
        </w:rPr>
        <w:drawing>
          <wp:inline distT="0" distB="0" distL="0" distR="0" wp14:anchorId="2CE74DC8" wp14:editId="409FB864">
            <wp:extent cx="3668820" cy="2305685"/>
            <wp:effectExtent l="0" t="0" r="8255" b="0"/>
            <wp:docPr id="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8217" name="Picture 4"/>
                    <pic:cNvPicPr>
                      <a:picLocks noChangeAspect="1" noChangeArrowheads="1"/>
                    </pic:cNvPicPr>
                  </pic:nvPicPr>
                  <pic:blipFill>
                    <a:blip r:embed="rId10">
                      <a:extLst>
                        <a:ext uri="{28A0092B-C50C-407E-A947-70E740481C1C}">
                          <a14:useLocalDpi xmlns:a14="http://schemas.microsoft.com/office/drawing/2010/main" val="0"/>
                        </a:ext>
                      </a:extLst>
                    </a:blip>
                    <a:srcRect r="31948"/>
                    <a:stretch>
                      <a:fillRect/>
                    </a:stretch>
                  </pic:blipFill>
                  <pic:spPr bwMode="auto">
                    <a:xfrm>
                      <a:off x="0" y="0"/>
                      <a:ext cx="3668820" cy="2305685"/>
                    </a:xfrm>
                    <a:prstGeom prst="rect">
                      <a:avLst/>
                    </a:prstGeom>
                    <a:noFill/>
                    <a:ln>
                      <a:noFill/>
                    </a:ln>
                    <a:extLst>
                      <a:ext uri="{53640926-AAD7-44D8-BBD7-CCE9431645EC}">
                        <a14:shadowObscured xmlns:a14="http://schemas.microsoft.com/office/drawing/2010/main"/>
                      </a:ext>
                    </a:extLst>
                  </pic:spPr>
                </pic:pic>
              </a:graphicData>
            </a:graphic>
          </wp:inline>
        </w:drawing>
      </w:r>
    </w:p>
    <w:p w14:paraId="46D57C8B" w14:textId="667F22C2" w:rsidR="009058C3" w:rsidRPr="00DA4DA4" w:rsidRDefault="009058C3" w:rsidP="009058C3">
      <w:pPr>
        <w:autoSpaceDE w:val="0"/>
        <w:autoSpaceDN w:val="0"/>
        <w:adjustRightInd w:val="0"/>
        <w:spacing w:after="200" w:line="480" w:lineRule="auto"/>
        <w:jc w:val="left"/>
        <w:rPr>
          <w:rFonts w:ascii="Times New Roman" w:hAnsi="Times New Roman" w:cs="Times New Roman"/>
          <w:sz w:val="22"/>
        </w:rPr>
      </w:pPr>
      <w:r w:rsidRPr="00DA4DA4">
        <w:rPr>
          <w:rFonts w:ascii="Times New Roman" w:eastAsia="ＭＳ 明朝" w:hAnsi="Times New Roman" w:cs="Times New Roman"/>
          <w:b/>
          <w:kern w:val="0"/>
          <w:sz w:val="22"/>
        </w:rPr>
        <w:t>Figure 5. Analysis results around the estimated change point.</w:t>
      </w:r>
      <w:r w:rsidR="00812893" w:rsidRPr="00DA4DA4">
        <w:rPr>
          <w:rFonts w:ascii="Times New Roman" w:eastAsia="ＭＳ 明朝" w:hAnsi="Times New Roman" w:cs="Times New Roman"/>
          <w:b/>
          <w:kern w:val="0"/>
          <w:sz w:val="22"/>
        </w:rPr>
        <w:t xml:space="preserve"> </w:t>
      </w:r>
      <w:bookmarkStart w:id="20" w:name="_Hlk60423220"/>
      <w:r w:rsidR="00812893" w:rsidRPr="00DA4DA4">
        <w:rPr>
          <w:rFonts w:ascii="Times New Roman" w:eastAsia="ＭＳ 明朝" w:hAnsi="Times New Roman" w:cs="Times New Roman"/>
          <w:b/>
          <w:kern w:val="0"/>
          <w:sz w:val="22"/>
        </w:rPr>
        <w:t>A:</w:t>
      </w:r>
      <w:r w:rsidR="00812893" w:rsidRPr="00DA4DA4">
        <w:t xml:space="preserve"> </w:t>
      </w:r>
      <w:r w:rsidR="00DC14CA" w:rsidRPr="00DA4DA4">
        <w:t>The averaged peak amplitude</w:t>
      </w:r>
      <w:r w:rsidR="00DC14CA" w:rsidRPr="00DA4DA4">
        <w:rPr>
          <w:rFonts w:ascii="Times New Roman" w:eastAsia="ＭＳ 明朝" w:hAnsi="Times New Roman" w:cs="Times New Roman"/>
          <w:b/>
          <w:kern w:val="0"/>
          <w:sz w:val="22"/>
        </w:rPr>
        <w:t xml:space="preserve"> </w:t>
      </w:r>
      <w:r w:rsidR="00DC14CA" w:rsidRPr="00DA4DA4">
        <w:rPr>
          <w:rFonts w:ascii="Times New Roman" w:eastAsia="ＭＳ 明朝" w:hAnsi="Times New Roman" w:cs="Times New Roman"/>
          <w:bCs/>
          <w:kern w:val="0"/>
          <w:sz w:val="22"/>
        </w:rPr>
        <w:t>of P3</w:t>
      </w:r>
      <w:r w:rsidR="00DC14CA" w:rsidRPr="00DA4DA4">
        <w:rPr>
          <w:rFonts w:ascii="Times New Roman" w:hAnsi="Times New Roman" w:cs="Times New Roman"/>
          <w:sz w:val="22"/>
        </w:rPr>
        <w:t xml:space="preserve">. </w:t>
      </w:r>
      <w:r w:rsidR="00DC14CA" w:rsidRPr="00DA4DA4">
        <w:rPr>
          <w:rFonts w:ascii="Times New Roman" w:eastAsia="ＭＳ 明朝" w:hAnsi="Times New Roman" w:cs="Times New Roman"/>
          <w:kern w:val="0"/>
          <w:sz w:val="22"/>
        </w:rPr>
        <w:t>Error bars represent standard error. When participants</w:t>
      </w:r>
      <w:r w:rsidR="00916AF2" w:rsidRPr="00DA4DA4">
        <w:rPr>
          <w:rFonts w:ascii="Times New Roman" w:eastAsia="ＭＳ 明朝" w:hAnsi="Times New Roman" w:cs="Times New Roman"/>
          <w:kern w:val="0"/>
          <w:sz w:val="22"/>
        </w:rPr>
        <w:t xml:space="preserve"> </w:t>
      </w:r>
      <w:r w:rsidR="000863D1" w:rsidRPr="00DA4DA4">
        <w:rPr>
          <w:rFonts w:ascii="Times New Roman" w:eastAsia="ＭＳ 明朝" w:hAnsi="Times New Roman" w:cs="Times New Roman"/>
          <w:kern w:val="0"/>
          <w:sz w:val="22"/>
        </w:rPr>
        <w:t xml:space="preserve">are </w:t>
      </w:r>
      <w:r w:rsidR="00DC14CA" w:rsidRPr="00DA4DA4">
        <w:rPr>
          <w:rFonts w:ascii="Times New Roman" w:eastAsia="ＭＳ 明朝" w:hAnsi="Times New Roman" w:cs="Times New Roman"/>
          <w:kern w:val="0"/>
          <w:sz w:val="22"/>
        </w:rPr>
        <w:t xml:space="preserve">aware </w:t>
      </w:r>
      <w:r w:rsidR="002653A1" w:rsidRPr="00DA4DA4">
        <w:rPr>
          <w:rFonts w:ascii="Times New Roman" w:eastAsia="ＭＳ 明朝" w:hAnsi="Times New Roman" w:cs="Times New Roman"/>
          <w:kern w:val="0"/>
          <w:sz w:val="22"/>
        </w:rPr>
        <w:t xml:space="preserve">of </w:t>
      </w:r>
      <w:r w:rsidR="00DC14CA" w:rsidRPr="00DA4DA4">
        <w:rPr>
          <w:rFonts w:ascii="Times New Roman" w:eastAsia="ＭＳ 明朝" w:hAnsi="Times New Roman" w:cs="Times New Roman"/>
          <w:kern w:val="0"/>
          <w:sz w:val="22"/>
        </w:rPr>
        <w:t>their MW, P3 increase</w:t>
      </w:r>
      <w:r w:rsidR="00916AF2" w:rsidRPr="00DA4DA4">
        <w:rPr>
          <w:rFonts w:ascii="Times New Roman" w:eastAsia="ＭＳ 明朝" w:hAnsi="Times New Roman" w:cs="Times New Roman"/>
          <w:kern w:val="0"/>
          <w:sz w:val="22"/>
        </w:rPr>
        <w:t>s</w:t>
      </w:r>
      <w:r w:rsidR="00DC14CA" w:rsidRPr="00DA4DA4">
        <w:rPr>
          <w:rFonts w:ascii="Times New Roman" w:eastAsia="ＭＳ 明朝" w:hAnsi="Times New Roman" w:cs="Times New Roman"/>
          <w:kern w:val="0"/>
          <w:sz w:val="22"/>
        </w:rPr>
        <w:t xml:space="preserve"> with time. B: The averaged power of theta bands on Cz. Error bars represent standard error. </w:t>
      </w:r>
      <w:r w:rsidR="008C185B" w:rsidRPr="00DA4DA4">
        <w:rPr>
          <w:rFonts w:ascii="Times New Roman" w:eastAsia="ＭＳ 明朝" w:hAnsi="Times New Roman" w:cs="Times New Roman"/>
          <w:kern w:val="0"/>
          <w:sz w:val="22"/>
        </w:rPr>
        <w:t xml:space="preserve">Theta bands stronger before participants </w:t>
      </w:r>
      <w:r w:rsidR="000863D1" w:rsidRPr="00DA4DA4">
        <w:rPr>
          <w:rFonts w:ascii="Times New Roman" w:eastAsia="ＭＳ 明朝" w:hAnsi="Times New Roman" w:cs="Times New Roman"/>
          <w:kern w:val="0"/>
          <w:sz w:val="22"/>
        </w:rPr>
        <w:t xml:space="preserve">were </w:t>
      </w:r>
      <w:r w:rsidR="008C185B" w:rsidRPr="00DA4DA4">
        <w:rPr>
          <w:rFonts w:ascii="Times New Roman" w:eastAsia="ＭＳ 明朝" w:hAnsi="Times New Roman" w:cs="Times New Roman"/>
          <w:kern w:val="0"/>
          <w:sz w:val="22"/>
        </w:rPr>
        <w:t xml:space="preserve">aware </w:t>
      </w:r>
      <w:r w:rsidR="00916AF2" w:rsidRPr="00DA4DA4">
        <w:rPr>
          <w:rFonts w:ascii="Times New Roman" w:eastAsia="ＭＳ 明朝" w:hAnsi="Times New Roman" w:cs="Times New Roman"/>
          <w:kern w:val="0"/>
          <w:sz w:val="22"/>
        </w:rPr>
        <w:t xml:space="preserve">of </w:t>
      </w:r>
      <w:r w:rsidR="008C185B" w:rsidRPr="00DA4DA4">
        <w:rPr>
          <w:rFonts w:ascii="Times New Roman" w:eastAsia="ＭＳ 明朝" w:hAnsi="Times New Roman" w:cs="Times New Roman"/>
          <w:kern w:val="0"/>
          <w:sz w:val="22"/>
        </w:rPr>
        <w:t xml:space="preserve">their MW </w:t>
      </w:r>
      <w:r w:rsidR="000863D1" w:rsidRPr="00DA4DA4">
        <w:rPr>
          <w:rFonts w:ascii="Times New Roman" w:eastAsia="ＭＳ 明朝" w:hAnsi="Times New Roman" w:cs="Times New Roman"/>
          <w:kern w:val="0"/>
          <w:sz w:val="22"/>
        </w:rPr>
        <w:t xml:space="preserve">as </w:t>
      </w:r>
      <w:r w:rsidR="008C185B" w:rsidRPr="00DA4DA4">
        <w:rPr>
          <w:rFonts w:ascii="Times New Roman" w:eastAsia="ＭＳ 明朝" w:hAnsi="Times New Roman" w:cs="Times New Roman"/>
          <w:kern w:val="0"/>
          <w:sz w:val="22"/>
        </w:rPr>
        <w:t>compared to fail</w:t>
      </w:r>
      <w:r w:rsidR="00916AF2" w:rsidRPr="00DA4DA4">
        <w:rPr>
          <w:rFonts w:ascii="Times New Roman" w:eastAsia="ＭＳ 明朝" w:hAnsi="Times New Roman" w:cs="Times New Roman"/>
          <w:kern w:val="0"/>
          <w:sz w:val="22"/>
        </w:rPr>
        <w:t>ure</w:t>
      </w:r>
      <w:r w:rsidR="008C185B" w:rsidRPr="00DA4DA4">
        <w:rPr>
          <w:rFonts w:ascii="Times New Roman" w:eastAsia="ＭＳ 明朝" w:hAnsi="Times New Roman" w:cs="Times New Roman"/>
          <w:kern w:val="0"/>
          <w:sz w:val="22"/>
        </w:rPr>
        <w:t xml:space="preserve"> to respon</w:t>
      </w:r>
      <w:r w:rsidR="00916AF2" w:rsidRPr="00DA4DA4">
        <w:rPr>
          <w:rFonts w:ascii="Times New Roman" w:eastAsia="ＭＳ 明朝" w:hAnsi="Times New Roman" w:cs="Times New Roman"/>
          <w:kern w:val="0"/>
          <w:sz w:val="22"/>
        </w:rPr>
        <w:t>d</w:t>
      </w:r>
      <w:r w:rsidR="008C185B" w:rsidRPr="00DA4DA4">
        <w:rPr>
          <w:rFonts w:ascii="Times New Roman" w:eastAsia="ＭＳ 明朝" w:hAnsi="Times New Roman" w:cs="Times New Roman"/>
          <w:kern w:val="0"/>
          <w:sz w:val="22"/>
        </w:rPr>
        <w:t>.</w:t>
      </w:r>
    </w:p>
    <w:bookmarkEnd w:id="20"/>
    <w:p w14:paraId="12EA5E68" w14:textId="77777777" w:rsidR="009058C3" w:rsidRPr="00DA4DA4" w:rsidRDefault="009058C3" w:rsidP="00D53BD9"/>
    <w:p w14:paraId="7163E84C" w14:textId="470FE2DF" w:rsidR="00D53BD9" w:rsidRPr="00DA4DA4" w:rsidRDefault="00E46C6C">
      <w:pPr>
        <w:widowControl/>
        <w:jc w:val="left"/>
      </w:pPr>
      <w:r w:rsidRPr="00DA4DA4">
        <w:br w:type="page"/>
      </w:r>
    </w:p>
    <w:p w14:paraId="566C9F63" w14:textId="5E4F70EC" w:rsidR="00EC2146" w:rsidRPr="00DA4DA4" w:rsidRDefault="00563272" w:rsidP="009A63C5">
      <w:pPr>
        <w:rPr>
          <w:rStyle w:val="a7"/>
          <w:i/>
          <w:iCs/>
        </w:rPr>
      </w:pPr>
      <w:r w:rsidRPr="00DA4DA4">
        <w:rPr>
          <w:rStyle w:val="a7"/>
          <w:i/>
          <w:iCs/>
        </w:rPr>
        <w:lastRenderedPageBreak/>
        <w:t xml:space="preserve">3. </w:t>
      </w:r>
      <w:r w:rsidR="009A63C5" w:rsidRPr="00DA4DA4">
        <w:rPr>
          <w:rStyle w:val="a7"/>
          <w:i/>
          <w:iCs/>
        </w:rPr>
        <w:t>Also it would be important to show that P3 in a MW trial was distinct from a non MW trial - this would strengthen their arguments. Also the average of failure to respond was 12.44 and according to the cited references, it should be enough to average the P3. The article would also benefit from the inclusion of that data, in my opinion.</w:t>
      </w:r>
    </w:p>
    <w:p w14:paraId="2843A9BA" w14:textId="1D7B7BE7" w:rsidR="00543248" w:rsidRPr="00DA4DA4" w:rsidRDefault="00543248">
      <w:pPr>
        <w:widowControl/>
        <w:jc w:val="left"/>
      </w:pPr>
    </w:p>
    <w:p w14:paraId="576AFDDF" w14:textId="7CB9E947" w:rsidR="004C06FE" w:rsidRPr="00DA4DA4" w:rsidRDefault="009F078B">
      <w:pPr>
        <w:widowControl/>
        <w:jc w:val="left"/>
      </w:pPr>
      <w:r w:rsidRPr="00DA4DA4">
        <w:t>We appreciate the reviewer</w:t>
      </w:r>
      <w:r w:rsidR="00CD5B78" w:rsidRPr="00DA4DA4">
        <w:t>'</w:t>
      </w:r>
      <w:r w:rsidRPr="00DA4DA4">
        <w:t xml:space="preserve">s supportive suggestion. </w:t>
      </w:r>
      <w:r w:rsidR="004C06FE" w:rsidRPr="00DA4DA4">
        <w:rPr>
          <w:rFonts w:hint="eastAsia"/>
        </w:rPr>
        <w:t>A</w:t>
      </w:r>
      <w:r w:rsidR="004C06FE" w:rsidRPr="00DA4DA4">
        <w:t>s you pointed out, it would be important to show that P3 in a MW trial was distinct from a non</w:t>
      </w:r>
      <w:r w:rsidR="00323E03" w:rsidRPr="00DA4DA4">
        <w:t>-</w:t>
      </w:r>
      <w:r w:rsidR="004C06FE" w:rsidRPr="00DA4DA4">
        <w:t>MW trial</w:t>
      </w:r>
      <w:r w:rsidR="004C06FE" w:rsidRPr="00DA4DA4">
        <w:rPr>
          <w:rFonts w:hint="eastAsia"/>
        </w:rPr>
        <w:t>.</w:t>
      </w:r>
      <w:r w:rsidR="004C06FE" w:rsidRPr="00DA4DA4">
        <w:t xml:space="preserve"> However, the section that participants non-MW is unclear in this experiment. We added </w:t>
      </w:r>
      <w:r w:rsidR="0012206F" w:rsidRPr="00DA4DA4">
        <w:t xml:space="preserve">a discussion related </w:t>
      </w:r>
      <w:r w:rsidR="00916AF2" w:rsidRPr="00DA4DA4">
        <w:t xml:space="preserve">to </w:t>
      </w:r>
      <w:r w:rsidR="004C06FE" w:rsidRPr="00DA4DA4">
        <w:t xml:space="preserve">this point in </w:t>
      </w:r>
      <w:r w:rsidR="00916AF2" w:rsidRPr="00DA4DA4">
        <w:t xml:space="preserve">the </w:t>
      </w:r>
      <w:r w:rsidR="00323E03" w:rsidRPr="00DA4DA4">
        <w:t>Limitations</w:t>
      </w:r>
      <w:r w:rsidR="004C06FE" w:rsidRPr="00DA4DA4">
        <w:t xml:space="preserve"> section. </w:t>
      </w:r>
    </w:p>
    <w:p w14:paraId="704C8191" w14:textId="0398F895" w:rsidR="00493982" w:rsidRPr="00DA4DA4" w:rsidRDefault="00323E03">
      <w:pPr>
        <w:widowControl/>
        <w:jc w:val="left"/>
      </w:pPr>
      <w:r w:rsidRPr="00DA4DA4">
        <w:t>In addition</w:t>
      </w:r>
      <w:r w:rsidR="004C06FE" w:rsidRPr="00DA4DA4">
        <w:t>, the article would benefit from the inclusion of data from failure respons</w:t>
      </w:r>
      <w:r w:rsidR="00F11848" w:rsidRPr="00DA4DA4">
        <w:t xml:space="preserve">e, we conducted </w:t>
      </w:r>
      <w:r w:rsidR="00916AF2" w:rsidRPr="00DA4DA4">
        <w:t xml:space="preserve">an </w:t>
      </w:r>
      <w:r w:rsidR="00F11848" w:rsidRPr="00DA4DA4">
        <w:t>additional analysis.</w:t>
      </w:r>
      <w:r w:rsidR="004C06FE" w:rsidRPr="00DA4DA4">
        <w:t xml:space="preserve"> </w:t>
      </w:r>
      <w:r w:rsidR="00F11848" w:rsidRPr="00DA4DA4">
        <w:t>The mean number of failure responses is 12.44, but there are m</w:t>
      </w:r>
      <w:r w:rsidR="00916AF2" w:rsidRPr="00DA4DA4">
        <w:t>any</w:t>
      </w:r>
      <w:r w:rsidR="00F11848" w:rsidRPr="00DA4DA4">
        <w:t xml:space="preserve"> individual difference</w:t>
      </w:r>
      <w:r w:rsidR="00916AF2" w:rsidRPr="00DA4DA4">
        <w:t>s</w:t>
      </w:r>
      <w:r w:rsidR="00F11848" w:rsidRPr="00DA4DA4">
        <w:t xml:space="preserve">. Since many individuals do not have enough trials, it is difficult to perform the same analysis </w:t>
      </w:r>
      <w:r w:rsidR="00916AF2" w:rsidRPr="00DA4DA4">
        <w:t>in the old manuscript</w:t>
      </w:r>
      <w:r w:rsidR="00F11848" w:rsidRPr="00DA4DA4">
        <w:t>.</w:t>
      </w:r>
      <w:r w:rsidR="00F11848" w:rsidRPr="00DA4DA4">
        <w:rPr>
          <w:rFonts w:hint="eastAsia"/>
        </w:rPr>
        <w:t xml:space="preserve"> </w:t>
      </w:r>
      <w:r w:rsidR="00F11848" w:rsidRPr="00DA4DA4">
        <w:t>Therefore, we performed a 2</w:t>
      </w:r>
      <w:r w:rsidR="00F11848" w:rsidRPr="00DA4DA4">
        <w:rPr>
          <w:rFonts w:hint="eastAsia"/>
        </w:rPr>
        <w:t>×</w:t>
      </w:r>
      <w:r w:rsidR="00F11848" w:rsidRPr="00DA4DA4">
        <w:t xml:space="preserve">2 ANOVA </w:t>
      </w:r>
      <w:r w:rsidR="00916AF2" w:rsidRPr="00DA4DA4">
        <w:t>before and after</w:t>
      </w:r>
      <w:r w:rsidR="00F11848" w:rsidRPr="00DA4DA4">
        <w:t xml:space="preserve"> the estimated change points. In addition, since the number of trials between failure condition and </w:t>
      </w:r>
      <w:r w:rsidR="00916AF2" w:rsidRPr="00DA4DA4">
        <w:t>self-reports</w:t>
      </w:r>
      <w:r w:rsidR="00F11848" w:rsidRPr="00DA4DA4">
        <w:t xml:space="preserve"> condition is likely to be large, we </w:t>
      </w:r>
      <w:r w:rsidR="00916AF2" w:rsidRPr="00DA4DA4">
        <w:t>analyzed</w:t>
      </w:r>
      <w:r w:rsidR="00F11848" w:rsidRPr="00DA4DA4">
        <w:t xml:space="preserve"> as yes when the response time exceeded the mean + 3SD.</w:t>
      </w:r>
      <w:r w:rsidR="00493982" w:rsidRPr="00DA4DA4">
        <w:t xml:space="preserve"> </w:t>
      </w:r>
      <w:r w:rsidR="00703EC5" w:rsidRPr="00DA4DA4">
        <w:t>This</w:t>
      </w:r>
      <w:r w:rsidR="00493982" w:rsidRPr="00DA4DA4">
        <w:t xml:space="preserve"> is a </w:t>
      </w:r>
      <w:r w:rsidR="00916AF2" w:rsidRPr="00DA4DA4">
        <w:t>signific</w:t>
      </w:r>
      <w:r w:rsidR="00493982" w:rsidRPr="00DA4DA4">
        <w:t>ant point and is discussed further.</w:t>
      </w:r>
    </w:p>
    <w:p w14:paraId="1C679011" w14:textId="719F2CB1" w:rsidR="00703EC5" w:rsidRPr="00DA4DA4" w:rsidRDefault="00703EC5">
      <w:pPr>
        <w:widowControl/>
        <w:jc w:val="left"/>
      </w:pPr>
    </w:p>
    <w:p w14:paraId="609985DB" w14:textId="7ED3110D" w:rsidR="005D1729" w:rsidRDefault="005D1729" w:rsidP="005D1729">
      <w:pPr>
        <w:widowControl/>
        <w:jc w:val="left"/>
      </w:pPr>
      <w:r w:rsidRPr="00DA4DA4">
        <w:t>[Revised text]</w:t>
      </w:r>
    </w:p>
    <w:p w14:paraId="02421D02" w14:textId="4E42B346" w:rsidR="003409C3" w:rsidRPr="00DA4DA4" w:rsidRDefault="003409C3" w:rsidP="005D1729">
      <w:pPr>
        <w:widowControl/>
        <w:jc w:val="left"/>
      </w:pPr>
      <w:r>
        <w:rPr>
          <w:rFonts w:hint="eastAsia"/>
        </w:rPr>
        <w:t>&gt;</w:t>
      </w:r>
      <w:r>
        <w:t>Results 2.1 Behavioral data</w:t>
      </w:r>
    </w:p>
    <w:p w14:paraId="02826CEE" w14:textId="28A36F5F" w:rsidR="005D1729" w:rsidRPr="00DA4DA4" w:rsidRDefault="005D1729">
      <w:pPr>
        <w:widowControl/>
        <w:jc w:val="left"/>
      </w:pPr>
      <w:r w:rsidRPr="00DA4DA4">
        <w:t>We, therefore, focused only on the MW reports</w:t>
      </w:r>
    </w:p>
    <w:p w14:paraId="20F4550C" w14:textId="159F523D" w:rsidR="005D1729" w:rsidRPr="00DA4DA4" w:rsidRDefault="003409C3">
      <w:pPr>
        <w:widowControl/>
        <w:jc w:val="left"/>
      </w:pPr>
      <w:r>
        <w:rPr>
          <w:rFonts w:hint="eastAsia"/>
        </w:rPr>
        <w:t>→</w:t>
      </w:r>
      <w:bookmarkStart w:id="21" w:name="_Hlk60423328"/>
      <w:r w:rsidR="005D1729" w:rsidRPr="00DA4DA4">
        <w:t xml:space="preserve"> </w:t>
      </w:r>
      <w:r w:rsidR="00323E03" w:rsidRPr="00DA4DA4">
        <w:t xml:space="preserve">Therefore, </w:t>
      </w:r>
      <w:r w:rsidR="00323E03" w:rsidRPr="00DA4DA4">
        <w:rPr>
          <w:rFonts w:ascii="游明朝" w:eastAsia="游明朝" w:hAnsi="游明朝" w:cs="Times New Roman"/>
        </w:rPr>
        <w:t>we</w:t>
      </w:r>
      <w:r w:rsidR="005D1729" w:rsidRPr="003409C3">
        <w:t xml:space="preserve"> focused only on the MW reports</w:t>
      </w:r>
      <w:bookmarkEnd w:id="21"/>
      <w:r w:rsidR="005D1729" w:rsidRPr="00DA4DA4">
        <w:t xml:space="preserve"> in the analysis using </w:t>
      </w:r>
      <w:r w:rsidR="00323E03" w:rsidRPr="00DA4DA4">
        <w:rPr>
          <w:rFonts w:ascii="游明朝" w:eastAsia="游明朝" w:hAnsi="游明朝" w:cs="Times New Roman"/>
        </w:rPr>
        <w:t xml:space="preserve">a </w:t>
      </w:r>
      <w:r w:rsidR="005D1729" w:rsidRPr="003409C3">
        <w:t>statistical model.</w:t>
      </w:r>
    </w:p>
    <w:p w14:paraId="61A9D2BB" w14:textId="77777777" w:rsidR="005D1729" w:rsidRPr="00DA4DA4" w:rsidRDefault="005D1729" w:rsidP="002A20FB">
      <w:pPr>
        <w:widowControl/>
        <w:jc w:val="left"/>
      </w:pPr>
    </w:p>
    <w:p w14:paraId="323D50AF" w14:textId="60F03A92" w:rsidR="002A20FB" w:rsidRPr="00DA4DA4" w:rsidRDefault="002A20FB" w:rsidP="002A20FB">
      <w:pPr>
        <w:widowControl/>
        <w:jc w:val="left"/>
      </w:pPr>
      <w:r w:rsidRPr="00DA4DA4">
        <w:t>[Add</w:t>
      </w:r>
      <w:r w:rsidR="005F692C" w:rsidRPr="00DA4DA4">
        <w:t>ed</w:t>
      </w:r>
      <w:r w:rsidRPr="00DA4DA4">
        <w:t xml:space="preserve"> text]</w:t>
      </w:r>
    </w:p>
    <w:p w14:paraId="55D5E9F7" w14:textId="6A868387" w:rsidR="003B5472" w:rsidRPr="00DA4DA4" w:rsidRDefault="00AC4F0B">
      <w:pPr>
        <w:widowControl/>
        <w:jc w:val="left"/>
      </w:pPr>
      <w:r w:rsidRPr="00DA4DA4">
        <w:t>&gt;</w:t>
      </w:r>
      <w:r w:rsidR="003B5472" w:rsidRPr="00DA4DA4">
        <w:t>Introduction</w:t>
      </w:r>
    </w:p>
    <w:p w14:paraId="7B82CB7D" w14:textId="1104EA5C" w:rsidR="003B5472" w:rsidRPr="00DA4DA4" w:rsidRDefault="00323E03">
      <w:pPr>
        <w:widowControl/>
        <w:jc w:val="left"/>
      </w:pPr>
      <w:bookmarkStart w:id="22" w:name="_Hlk60423244"/>
      <w:r w:rsidRPr="00DA4DA4">
        <w:t xml:space="preserve">We </w:t>
      </w:r>
      <w:r w:rsidRPr="00DA4DA4">
        <w:rPr>
          <w:rFonts w:ascii="游明朝" w:eastAsia="游明朝" w:hAnsi="游明朝" w:cs="Times New Roman"/>
        </w:rPr>
        <w:t>also</w:t>
      </w:r>
      <w:r w:rsidR="003B5472" w:rsidRPr="003409C3">
        <w:t xml:space="preserve"> conducted</w:t>
      </w:r>
      <w:r w:rsidR="003B5472" w:rsidRPr="00DA4DA4">
        <w:t xml:space="preserve"> additional analyses, such as frequency analysis</w:t>
      </w:r>
      <w:r w:rsidR="009A46E9" w:rsidRPr="00DA4DA4">
        <w:t>,</w:t>
      </w:r>
      <w:r w:rsidR="003B5472" w:rsidRPr="00DA4DA4">
        <w:t xml:space="preserve"> to examine the estimated change points in more detail </w:t>
      </w:r>
      <w:r w:rsidR="009A46E9" w:rsidRPr="00DA4DA4">
        <w:t>to</w:t>
      </w:r>
      <w:r w:rsidR="003B5472" w:rsidRPr="00DA4DA4">
        <w:t xml:space="preserve"> support the hypothesis.</w:t>
      </w:r>
    </w:p>
    <w:bookmarkEnd w:id="22"/>
    <w:p w14:paraId="31B8D68D" w14:textId="7ACB6DF8" w:rsidR="008451B4" w:rsidRPr="00DA4DA4" w:rsidRDefault="008451B4">
      <w:pPr>
        <w:widowControl/>
        <w:jc w:val="left"/>
      </w:pPr>
    </w:p>
    <w:p w14:paraId="6946CF6F" w14:textId="049F9382" w:rsidR="00191A45" w:rsidRPr="00DA4DA4" w:rsidRDefault="00191A45">
      <w:pPr>
        <w:widowControl/>
        <w:jc w:val="left"/>
      </w:pPr>
      <w:r w:rsidRPr="00DA4DA4">
        <w:t>&gt;</w:t>
      </w:r>
      <w:r w:rsidR="000863D1" w:rsidRPr="00DA4DA4">
        <w:t xml:space="preserve">Results </w:t>
      </w:r>
      <w:r w:rsidRPr="00DA4DA4">
        <w:t>2.1 Behavioral data</w:t>
      </w:r>
    </w:p>
    <w:p w14:paraId="7C9AB96E" w14:textId="44332CC8" w:rsidR="00191A45" w:rsidRPr="00DA4DA4" w:rsidRDefault="005D1729" w:rsidP="00191A45">
      <w:pPr>
        <w:widowControl/>
        <w:jc w:val="left"/>
      </w:pPr>
      <w:bookmarkStart w:id="23" w:name="_Hlk60925670"/>
      <w:bookmarkStart w:id="24" w:name="_Hlk60423276"/>
      <w:r w:rsidRPr="00DA4DA4">
        <w:t xml:space="preserve">For subsequent analysis using </w:t>
      </w:r>
      <w:r w:rsidR="00323E03" w:rsidRPr="00DA4DA4">
        <w:rPr>
          <w:rFonts w:ascii="游明朝" w:eastAsia="游明朝" w:hAnsi="游明朝" w:cs="Times New Roman"/>
        </w:rPr>
        <w:t xml:space="preserve">the </w:t>
      </w:r>
      <w:r w:rsidRPr="003409C3">
        <w:t>estimated change point</w:t>
      </w:r>
      <w:r w:rsidR="00191A45" w:rsidRPr="00DA4DA4">
        <w:t xml:space="preserve">, we integrated </w:t>
      </w:r>
      <w:r w:rsidR="0036270F" w:rsidRPr="00DA4DA4">
        <w:t xml:space="preserve">the </w:t>
      </w:r>
      <w:r w:rsidR="00191A45" w:rsidRPr="00DA4DA4">
        <w:t>stimulus into</w:t>
      </w:r>
      <w:r w:rsidR="0036270F" w:rsidRPr="00DA4DA4">
        <w:t xml:space="preserve"> the </w:t>
      </w:r>
      <w:r w:rsidR="00191A45" w:rsidRPr="00DA4DA4">
        <w:t>same group</w:t>
      </w:r>
      <w:r w:rsidR="0036270F" w:rsidRPr="00DA4DA4">
        <w:t>s</w:t>
      </w:r>
      <w:r w:rsidR="00191A45" w:rsidRPr="00DA4DA4">
        <w:t xml:space="preserve"> before and after </w:t>
      </w:r>
      <w:r w:rsidR="0036270F" w:rsidRPr="00DA4DA4">
        <w:t xml:space="preserve">the </w:t>
      </w:r>
      <w:r w:rsidR="00191A45" w:rsidRPr="00DA4DA4">
        <w:t>estimated chang</w:t>
      </w:r>
      <w:r w:rsidR="0036270F" w:rsidRPr="00DA4DA4">
        <w:t>e</w:t>
      </w:r>
      <w:r w:rsidR="00191A45" w:rsidRPr="00DA4DA4">
        <w:t xml:space="preserve"> point</w:t>
      </w:r>
      <w:r w:rsidR="0036270F" w:rsidRPr="00DA4DA4">
        <w:t xml:space="preserve"> (more details </w:t>
      </w:r>
      <w:r w:rsidRPr="00DA4DA4">
        <w:t>are</w:t>
      </w:r>
      <w:r w:rsidR="0036270F" w:rsidRPr="00DA4DA4">
        <w:t xml:space="preserve"> 2.3 Model parameter inference)</w:t>
      </w:r>
      <w:r w:rsidR="00191A45" w:rsidRPr="00DA4DA4">
        <w:t xml:space="preserve"> and treated them as one group</w:t>
      </w:r>
      <w:r w:rsidR="00191A45" w:rsidRPr="00DA4DA4">
        <w:rPr>
          <w:rFonts w:hint="eastAsia"/>
        </w:rPr>
        <w:t xml:space="preserve"> </w:t>
      </w:r>
      <w:r w:rsidR="00191A45" w:rsidRPr="00DA4DA4">
        <w:t xml:space="preserve">used in the subsequent analysis. That is, -1 and -2 were classified as </w:t>
      </w:r>
      <w:r w:rsidR="00CD5B78" w:rsidRPr="00DA4DA4">
        <w:t>'</w:t>
      </w:r>
      <w:r w:rsidR="00191A45" w:rsidRPr="00DA4DA4">
        <w:t>post</w:t>
      </w:r>
      <w:r w:rsidR="00CD5B78" w:rsidRPr="00DA4DA4">
        <w:t>'</w:t>
      </w:r>
      <w:r w:rsidR="00191A45" w:rsidRPr="00DA4DA4">
        <w:t xml:space="preserve"> groups</w:t>
      </w:r>
      <w:r w:rsidRPr="00DA4DA4">
        <w:t xml:space="preserve"> </w:t>
      </w:r>
      <w:r w:rsidR="00191A45" w:rsidRPr="00DA4DA4">
        <w:t>(</w:t>
      </w:r>
      <w:r w:rsidR="00EF2933">
        <w:t>after</w:t>
      </w:r>
      <w:r w:rsidR="00EF2933" w:rsidRPr="00DA4DA4">
        <w:t xml:space="preserve"> </w:t>
      </w:r>
      <w:r w:rsidR="00191A45" w:rsidRPr="00DA4DA4">
        <w:t>chang</w:t>
      </w:r>
      <w:r w:rsidRPr="00DA4DA4">
        <w:t>e</w:t>
      </w:r>
      <w:r w:rsidR="00191A45" w:rsidRPr="00DA4DA4">
        <w:t xml:space="preserve"> point), and -3 to -5 were classified as </w:t>
      </w:r>
      <w:r w:rsidR="00CD5B78" w:rsidRPr="00DA4DA4">
        <w:t>'</w:t>
      </w:r>
      <w:r w:rsidR="00191A45" w:rsidRPr="00DA4DA4">
        <w:t>pre</w:t>
      </w:r>
      <w:r w:rsidR="00CD5B78" w:rsidRPr="00DA4DA4">
        <w:t>'</w:t>
      </w:r>
      <w:r w:rsidR="00191A45" w:rsidRPr="00DA4DA4">
        <w:t xml:space="preserve"> groups</w:t>
      </w:r>
      <w:r w:rsidRPr="00DA4DA4">
        <w:t xml:space="preserve"> </w:t>
      </w:r>
      <w:r w:rsidR="00191A45" w:rsidRPr="00DA4DA4">
        <w:t>(</w:t>
      </w:r>
      <w:r w:rsidR="00EF2933">
        <w:t>before</w:t>
      </w:r>
      <w:r w:rsidR="00191A45" w:rsidRPr="00DA4DA4">
        <w:t xml:space="preserve"> chang</w:t>
      </w:r>
      <w:r w:rsidRPr="00DA4DA4">
        <w:t>e</w:t>
      </w:r>
      <w:r w:rsidR="00191A45" w:rsidRPr="00DA4DA4">
        <w:t xml:space="preserve"> point).</w:t>
      </w:r>
      <w:r w:rsidR="003C467A" w:rsidRPr="00DA4DA4">
        <w:t xml:space="preserve"> </w:t>
      </w:r>
      <w:r w:rsidR="000863D1" w:rsidRPr="00DA4DA4">
        <w:t>W</w:t>
      </w:r>
      <w:r w:rsidR="003C467A" w:rsidRPr="00DA4DA4">
        <w:t xml:space="preserve">e </w:t>
      </w:r>
      <w:r w:rsidR="000863D1" w:rsidRPr="00DA4DA4">
        <w:t xml:space="preserve">also </w:t>
      </w:r>
      <w:r w:rsidR="003C467A" w:rsidRPr="00DA4DA4">
        <w:t xml:space="preserve">defined </w:t>
      </w:r>
      <w:r w:rsidRPr="00DA4DA4">
        <w:t xml:space="preserve">the </w:t>
      </w:r>
      <w:r w:rsidR="003C467A" w:rsidRPr="00DA4DA4">
        <w:rPr>
          <w:rFonts w:hint="eastAsia"/>
        </w:rPr>
        <w:t>s</w:t>
      </w:r>
      <w:r w:rsidR="003C467A" w:rsidRPr="00DA4DA4">
        <w:t xml:space="preserve">elf-reports of MW and failure to </w:t>
      </w:r>
      <w:r w:rsidR="000863D1" w:rsidRPr="00DA4DA4">
        <w:t xml:space="preserve">respond </w:t>
      </w:r>
      <w:r w:rsidR="003C467A" w:rsidRPr="00DA4DA4">
        <w:t xml:space="preserve">as </w:t>
      </w:r>
      <w:r w:rsidR="00CD5B78" w:rsidRPr="00DA4DA4">
        <w:t>'</w:t>
      </w:r>
      <w:r w:rsidR="003C467A" w:rsidRPr="00DA4DA4">
        <w:t>aware</w:t>
      </w:r>
      <w:r w:rsidR="00CD5B78" w:rsidRPr="00DA4DA4">
        <w:t>'</w:t>
      </w:r>
      <w:r w:rsidR="003C467A" w:rsidRPr="00DA4DA4">
        <w:t xml:space="preserve"> and </w:t>
      </w:r>
      <w:r w:rsidR="00CD5B78" w:rsidRPr="00DA4DA4">
        <w:t>'</w:t>
      </w:r>
      <w:r w:rsidR="003C467A" w:rsidRPr="00DA4DA4">
        <w:t>MW</w:t>
      </w:r>
      <w:r w:rsidR="00CD5B78" w:rsidRPr="00DA4DA4">
        <w:t>'</w:t>
      </w:r>
      <w:r w:rsidR="003C467A" w:rsidRPr="00DA4DA4">
        <w:t xml:space="preserve"> conditions.</w:t>
      </w:r>
      <w:bookmarkEnd w:id="23"/>
    </w:p>
    <w:bookmarkEnd w:id="24"/>
    <w:p w14:paraId="74D7245B" w14:textId="77777777" w:rsidR="00191A45" w:rsidRPr="00DA4DA4" w:rsidRDefault="00191A45">
      <w:pPr>
        <w:widowControl/>
        <w:jc w:val="left"/>
      </w:pPr>
    </w:p>
    <w:p w14:paraId="209E7644" w14:textId="564BE6FE" w:rsidR="00191A45" w:rsidRPr="00DA4DA4" w:rsidRDefault="00191A45" w:rsidP="00191A45">
      <w:r w:rsidRPr="00DA4DA4">
        <w:lastRenderedPageBreak/>
        <w:t>&gt;</w:t>
      </w:r>
      <w:r w:rsidR="00323E03" w:rsidRPr="00DA4DA4">
        <w:t xml:space="preserve"> Results</w:t>
      </w:r>
      <w:r w:rsidRPr="00DA4DA4">
        <w:t xml:space="preserve"> 2.4 Post hoc analysis using the estimated change point</w:t>
      </w:r>
    </w:p>
    <w:p w14:paraId="633EFA75" w14:textId="39A7342B" w:rsidR="00F81AF0" w:rsidRPr="00DA4DA4" w:rsidRDefault="003C467A">
      <w:pPr>
        <w:widowControl/>
        <w:jc w:val="left"/>
      </w:pPr>
      <w:r w:rsidRPr="00DA4DA4">
        <w:t>In addition</w:t>
      </w:r>
      <w:r w:rsidR="0036270F" w:rsidRPr="00DA4DA4">
        <w:t xml:space="preserve"> to change point analysis</w:t>
      </w:r>
      <w:r w:rsidRPr="00DA4DA4">
        <w:t xml:space="preserve">, two analyses </w:t>
      </w:r>
      <w:r w:rsidR="0003444C" w:rsidRPr="00DA4DA4">
        <w:t xml:space="preserve">that focused </w:t>
      </w:r>
      <w:r w:rsidRPr="00DA4DA4">
        <w:t xml:space="preserve">on the change points were conducted for </w:t>
      </w:r>
      <w:r w:rsidR="0036270F" w:rsidRPr="00DA4DA4">
        <w:t xml:space="preserve">a </w:t>
      </w:r>
      <w:r w:rsidRPr="00DA4DA4">
        <w:t>more detailed study. First, w</w:t>
      </w:r>
      <w:r w:rsidR="00F81AF0" w:rsidRPr="00DA4DA4">
        <w:t>e conducted a two-way (</w:t>
      </w:r>
      <w:r w:rsidR="009058C3" w:rsidRPr="00DA4DA4">
        <w:t>aware</w:t>
      </w:r>
      <w:r w:rsidR="00F81AF0" w:rsidRPr="00DA4DA4">
        <w:t>/</w:t>
      </w:r>
      <w:r w:rsidR="009058C3" w:rsidRPr="00DA4DA4">
        <w:t>MW</w:t>
      </w:r>
      <w:r w:rsidR="00F81AF0" w:rsidRPr="00DA4DA4">
        <w:t>, pre/post) repeated measures ANOVA on ERP data</w:t>
      </w:r>
      <w:r w:rsidR="009058C3" w:rsidRPr="00DA4DA4">
        <w:t xml:space="preserve"> (Fig</w:t>
      </w:r>
      <w:r w:rsidR="0003444C" w:rsidRPr="00DA4DA4">
        <w:t xml:space="preserve">. </w:t>
      </w:r>
      <w:r w:rsidR="009058C3" w:rsidRPr="00DA4DA4">
        <w:t>5A)</w:t>
      </w:r>
      <w:r w:rsidR="00F81AF0" w:rsidRPr="00DA4DA4">
        <w:t>. There was no significant main effect of response type and time (</w:t>
      </w:r>
      <w:r w:rsidR="00F81AF0" w:rsidRPr="00DA4DA4">
        <w:rPr>
          <w:i/>
          <w:iCs/>
        </w:rPr>
        <w:t>F</w:t>
      </w:r>
      <w:r w:rsidR="00F81AF0" w:rsidRPr="00DA4DA4">
        <w:t>(1, 15.261)</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0.579,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.458,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i/>
          <w:iCs/>
        </w:rPr>
        <w:t xml:space="preserve">  </w:t>
      </w:r>
      <w:r w:rsidR="00F81AF0" w:rsidRPr="00DA4DA4">
        <w:t>=</w:t>
      </w:r>
      <w:r w:rsidR="00F81AF0" w:rsidRPr="00DA4DA4">
        <w:rPr>
          <w:rFonts w:ascii="Times New Roman" w:hAnsi="Times New Roman" w:cs="Times New Roman"/>
        </w:rPr>
        <w:t> </w:t>
      </w:r>
      <w:r w:rsidR="00F81AF0" w:rsidRPr="00DA4DA4">
        <w:t xml:space="preserve">0.010; </w:t>
      </w:r>
      <w:r w:rsidR="00F81AF0" w:rsidRPr="00DA4DA4">
        <w:rPr>
          <w:i/>
          <w:iCs/>
        </w:rPr>
        <w:t>F</w:t>
      </w:r>
      <w:r w:rsidR="00F81AF0" w:rsidRPr="00DA4DA4">
        <w:t>(1, 24.279)</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0.609, </w:t>
      </w:r>
      <w:r w:rsidR="00F81AF0" w:rsidRPr="00DA4DA4">
        <w:rPr>
          <w:i/>
          <w:iCs/>
        </w:rPr>
        <w:t>p</w:t>
      </w:r>
      <w:r w:rsidR="00F81AF0" w:rsidRPr="00DA4DA4">
        <w:rPr>
          <w:rFonts w:ascii="Times New Roman" w:hAnsi="Times New Roman" w:cs="Times New Roman"/>
          <w:i/>
          <w:iCs/>
        </w:rPr>
        <w:t> </w:t>
      </w:r>
      <w:r w:rsidR="00F81AF0" w:rsidRPr="00DA4DA4">
        <w:t>=</w:t>
      </w:r>
      <w:r w:rsidR="00F81AF0" w:rsidRPr="00DA4DA4">
        <w:rPr>
          <w:rFonts w:ascii="Times New Roman" w:hAnsi="Times New Roman" w:cs="Times New Roman"/>
        </w:rPr>
        <w:t> </w:t>
      </w:r>
      <w:r w:rsidR="00F81AF0" w:rsidRPr="00DA4DA4">
        <w:t xml:space="preserve">.443,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0.010). Interactions between response type and time </w:t>
      </w:r>
      <w:r w:rsidR="00323E03" w:rsidRPr="00DA4DA4">
        <w:t>were</w:t>
      </w:r>
      <w:r w:rsidR="00F81AF0" w:rsidRPr="00DA4DA4">
        <w:t xml:space="preserve"> significant (</w:t>
      </w:r>
      <w:r w:rsidR="00F81AF0" w:rsidRPr="00DA4DA4">
        <w:rPr>
          <w:i/>
          <w:iCs/>
        </w:rPr>
        <w:t>F</w:t>
      </w:r>
      <w:r w:rsidR="00F81AF0" w:rsidRPr="00DA4DA4">
        <w:t>(1, 22.276)</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4</w:t>
      </w:r>
      <w:r w:rsidR="00F81AF0" w:rsidRPr="00DA4DA4">
        <w:t xml:space="preserve">.814,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.039,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xml:space="preserve">  </w:t>
      </w:r>
      <w:r w:rsidR="00F81AF0" w:rsidRPr="00DA4DA4">
        <w:t>=</w:t>
      </w:r>
      <w:r w:rsidR="00F81AF0" w:rsidRPr="00DA4DA4">
        <w:rPr>
          <w:rFonts w:ascii="Times New Roman" w:hAnsi="Times New Roman" w:cs="Times New Roman"/>
        </w:rPr>
        <w:t> </w:t>
      </w:r>
      <w:r w:rsidR="00F81AF0" w:rsidRPr="00DA4DA4">
        <w:t xml:space="preserve">0.081). A post hoc analysis revealed that P3 </w:t>
      </w:r>
      <w:r w:rsidR="0003444C" w:rsidRPr="00DA4DA4">
        <w:t xml:space="preserve">increased </w:t>
      </w:r>
      <w:r w:rsidR="00F81AF0" w:rsidRPr="00DA4DA4">
        <w:t xml:space="preserve">before and after the change point </w:t>
      </w:r>
      <w:r w:rsidR="00B80A83" w:rsidRPr="00DA4DA4">
        <w:t xml:space="preserve">when participants </w:t>
      </w:r>
      <w:r w:rsidR="0003444C" w:rsidRPr="00DA4DA4">
        <w:rPr>
          <w:rFonts w:ascii="游明朝" w:eastAsia="游明朝" w:hAnsi="游明朝" w:cs="Times New Roman"/>
        </w:rPr>
        <w:t>we</w:t>
      </w:r>
      <w:r w:rsidR="00323E03" w:rsidRPr="00DA4DA4">
        <w:rPr>
          <w:rFonts w:ascii="游明朝" w:eastAsia="游明朝" w:hAnsi="游明朝" w:cs="Times New Roman"/>
        </w:rPr>
        <w:t xml:space="preserve">re </w:t>
      </w:r>
      <w:r w:rsidR="00B80A83" w:rsidRPr="003409C3">
        <w:t>aware</w:t>
      </w:r>
      <w:r w:rsidR="00F81AF0" w:rsidRPr="00DA4DA4">
        <w:t xml:space="preserve"> (</w:t>
      </w:r>
      <w:r w:rsidR="00F81AF0" w:rsidRPr="00DA4DA4">
        <w:rPr>
          <w:i/>
          <w:iCs/>
        </w:rPr>
        <w:t>F</w:t>
      </w:r>
      <w:r w:rsidR="00F81AF0" w:rsidRPr="00DA4DA4">
        <w:t>(1, 26)</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4.675, </w:t>
      </w:r>
      <w:r w:rsidR="00F81AF0" w:rsidRPr="00DA4DA4">
        <w:rPr>
          <w:i/>
          <w:iCs/>
        </w:rPr>
        <w:t>p</w:t>
      </w:r>
      <w:r w:rsidR="00F81AF0" w:rsidRPr="00DA4DA4">
        <w:rPr>
          <w:rFonts w:ascii="Times New Roman" w:hAnsi="Times New Roman" w:cs="Times New Roman"/>
        </w:rPr>
        <w:t> </w:t>
      </w:r>
      <w:r w:rsidR="00F81AF0" w:rsidRPr="00DA4DA4">
        <w:t>=</w:t>
      </w:r>
      <w:r w:rsidR="00F81AF0" w:rsidRPr="00DA4DA4">
        <w:rPr>
          <w:rFonts w:ascii="Times New Roman" w:hAnsi="Times New Roman" w:cs="Times New Roman"/>
        </w:rPr>
        <w:t> </w:t>
      </w:r>
      <w:r w:rsidR="00F81AF0" w:rsidRPr="00DA4DA4">
        <w:t xml:space="preserve">.04, </w:t>
      </w:r>
      <m:oMath>
        <m:sSup>
          <m:sSupPr>
            <m:ctrlPr>
              <w:rPr>
                <w:rFonts w:ascii="Cambria Math" w:hAnsi="Cambria Math"/>
                <w:i/>
              </w:rPr>
            </m:ctrlPr>
          </m:sSupPr>
          <m:e>
            <m:r>
              <w:rPr>
                <w:rFonts w:ascii="Cambria Math" w:hAnsi="Cambria Math" w:hint="eastAsia"/>
              </w:rPr>
              <m:t>η</m:t>
            </m:r>
          </m:e>
          <m:sup>
            <m:r>
              <w:rPr>
                <w:rFonts w:ascii="Cambria Math" w:hAnsi="Cambria Math"/>
              </w:rPr>
              <m:t>2</m:t>
            </m:r>
          </m:sup>
        </m:sSup>
      </m:oMath>
      <w:r w:rsidR="00F81AF0" w:rsidRPr="00DA4DA4">
        <w:rPr>
          <w:vertAlign w:val="subscript"/>
        </w:rPr>
        <w:t>G</w:t>
      </w:r>
      <w:r w:rsidR="00F81AF0" w:rsidRPr="00DA4DA4">
        <w:rPr>
          <w:rFonts w:ascii="Times New Roman" w:hAnsi="Times New Roman" w:cs="Times New Roman"/>
        </w:rPr>
        <w:t xml:space="preserve">  </w:t>
      </w:r>
      <w:r w:rsidR="00F81AF0" w:rsidRPr="00DA4DA4">
        <w:t>=</w:t>
      </w:r>
      <w:r w:rsidR="00F81AF0" w:rsidRPr="00DA4DA4">
        <w:rPr>
          <w:rFonts w:ascii="Times New Roman" w:hAnsi="Times New Roman" w:cs="Times New Roman"/>
        </w:rPr>
        <w:t> </w:t>
      </w:r>
      <w:r w:rsidR="00F81AF0" w:rsidRPr="00DA4DA4">
        <w:t>0.12).</w:t>
      </w:r>
    </w:p>
    <w:p w14:paraId="082F698D" w14:textId="77777777" w:rsidR="00191A45" w:rsidRPr="00DA4DA4" w:rsidRDefault="00191A45">
      <w:pPr>
        <w:widowControl/>
        <w:jc w:val="left"/>
      </w:pPr>
    </w:p>
    <w:p w14:paraId="3EB0F88D" w14:textId="2E199B65" w:rsidR="00191A45" w:rsidRPr="00DA4DA4" w:rsidRDefault="00323E03">
      <w:pPr>
        <w:widowControl/>
        <w:jc w:val="left"/>
      </w:pPr>
      <w:r w:rsidRPr="00DA4DA4">
        <w:t>&gt;</w:t>
      </w:r>
      <w:r w:rsidR="0003444C" w:rsidRPr="00DA4DA4">
        <w:t>D</w:t>
      </w:r>
      <w:r w:rsidRPr="00DA4DA4">
        <w:t>iscussion</w:t>
      </w:r>
      <w:r w:rsidR="0003444C" w:rsidRPr="00DA4DA4">
        <w:t xml:space="preserve"> </w:t>
      </w:r>
      <w:r w:rsidRPr="00DA4DA4">
        <w:t>3</w:t>
      </w:r>
      <w:r w:rsidR="00191A45" w:rsidRPr="00DA4DA4">
        <w:t>.1</w:t>
      </w:r>
      <w:r w:rsidR="0003444C" w:rsidRPr="00DA4DA4">
        <w:t xml:space="preserve"> Changes in attentional resources that precede to self-reports of MW</w:t>
      </w:r>
    </w:p>
    <w:p w14:paraId="53CC232D" w14:textId="392304F8" w:rsidR="004C06FE" w:rsidRPr="00DA4DA4" w:rsidRDefault="00611352">
      <w:pPr>
        <w:widowControl/>
        <w:jc w:val="left"/>
      </w:pPr>
      <w:r w:rsidRPr="00DA4DA4">
        <w:t>I</w:t>
      </w:r>
      <w:r w:rsidR="0012206F" w:rsidRPr="00DA4DA4">
        <w:t xml:space="preserve">n the analysis including response failures, </w:t>
      </w:r>
      <w:r w:rsidRPr="00DA4DA4">
        <w:t>P3</w:t>
      </w:r>
      <w:r w:rsidR="0012206F" w:rsidRPr="00DA4DA4">
        <w:t xml:space="preserve"> increase</w:t>
      </w:r>
      <w:r w:rsidR="0003444C" w:rsidRPr="00DA4DA4">
        <w:t>d</w:t>
      </w:r>
      <w:r w:rsidR="0012206F" w:rsidRPr="00DA4DA4">
        <w:t xml:space="preserve"> before and after the change point only in the aware condition (Fig 5.</w:t>
      </w:r>
      <w:r w:rsidR="009058C3" w:rsidRPr="00DA4DA4">
        <w:t xml:space="preserve"> </w:t>
      </w:r>
      <w:r w:rsidR="0012206F" w:rsidRPr="00DA4DA4">
        <w:t>A). This</w:t>
      </w:r>
      <w:r w:rsidRPr="00DA4DA4">
        <w:t xml:space="preserve"> result</w:t>
      </w:r>
      <w:r w:rsidR="0012206F" w:rsidRPr="00DA4DA4">
        <w:t xml:space="preserve"> suggests that the increase in attentional allocation is a unique change seen before self-reports since such a change </w:t>
      </w:r>
      <w:r w:rsidR="0003444C" w:rsidRPr="00DA4DA4">
        <w:t xml:space="preserve">was </w:t>
      </w:r>
      <w:r w:rsidR="0012206F" w:rsidRPr="00DA4DA4">
        <w:t xml:space="preserve">not seen </w:t>
      </w:r>
      <w:r w:rsidRPr="00DA4DA4">
        <w:t>in</w:t>
      </w:r>
      <w:r w:rsidR="0012206F" w:rsidRPr="00DA4DA4">
        <w:t xml:space="preserve"> a</w:t>
      </w:r>
      <w:r w:rsidR="0003444C" w:rsidRPr="00DA4DA4">
        <w:t>n</w:t>
      </w:r>
      <w:r w:rsidR="0012206F" w:rsidRPr="00DA4DA4">
        <w:t xml:space="preserve"> MW condition. </w:t>
      </w:r>
      <w:bookmarkStart w:id="25" w:name="_Hlk60927932"/>
      <w:r w:rsidR="0012206F" w:rsidRPr="00DA4DA4">
        <w:t xml:space="preserve">In other words, </w:t>
      </w:r>
      <w:r w:rsidR="003409C3" w:rsidRPr="003409C3">
        <w:t>the result supports the hypothesis that continued MW does not lead to awareness and that a decrease in attentional allocation to MW is necessary.</w:t>
      </w:r>
    </w:p>
    <w:p w14:paraId="63566320" w14:textId="11E64DBE" w:rsidR="0012206F" w:rsidRPr="00DA4DA4" w:rsidRDefault="0012206F">
      <w:pPr>
        <w:widowControl/>
        <w:jc w:val="left"/>
      </w:pPr>
    </w:p>
    <w:bookmarkEnd w:id="25"/>
    <w:p w14:paraId="73706BB4" w14:textId="2057A92F" w:rsidR="00916AF2" w:rsidRPr="00DA4DA4" w:rsidRDefault="00916AF2" w:rsidP="00916AF2">
      <w:pPr>
        <w:widowControl/>
        <w:jc w:val="left"/>
      </w:pPr>
      <w:r w:rsidRPr="00DA4DA4">
        <w:t>&gt;Methods</w:t>
      </w:r>
      <w:r w:rsidR="003409C3">
        <w:rPr>
          <w:rFonts w:hint="eastAsia"/>
        </w:rPr>
        <w:t xml:space="preserve"> </w:t>
      </w:r>
      <w:r w:rsidRPr="00DA4DA4">
        <w:t>5.9 Statistical analysis</w:t>
      </w:r>
    </w:p>
    <w:p w14:paraId="3AE0BE5E" w14:textId="77777777" w:rsidR="00916AF2" w:rsidRPr="00DA4DA4" w:rsidRDefault="00916AF2" w:rsidP="00916AF2">
      <w:pPr>
        <w:widowControl/>
        <w:jc w:val="left"/>
      </w:pPr>
      <w:bookmarkStart w:id="26" w:name="_Hlk60423637"/>
      <w:r w:rsidRPr="00DA4DA4">
        <w:t>We conducted a two-way (aware/MW, pre/post) repeated measures ANOVA on ERP data.</w:t>
      </w:r>
    </w:p>
    <w:bookmarkEnd w:id="26"/>
    <w:p w14:paraId="4B411C0F" w14:textId="77777777" w:rsidR="00916AF2" w:rsidRPr="00DA4DA4" w:rsidRDefault="00916AF2">
      <w:pPr>
        <w:widowControl/>
        <w:jc w:val="left"/>
      </w:pPr>
    </w:p>
    <w:p w14:paraId="41541754" w14:textId="55605463" w:rsidR="007C3626" w:rsidRPr="00DA4DA4" w:rsidRDefault="00191A45">
      <w:pPr>
        <w:widowControl/>
        <w:jc w:val="left"/>
      </w:pPr>
      <w:r w:rsidRPr="00DA4DA4">
        <w:t>&gt;</w:t>
      </w:r>
      <w:r w:rsidR="005F692C" w:rsidRPr="00DA4DA4">
        <w:t>Limitation</w:t>
      </w:r>
    </w:p>
    <w:p w14:paraId="5C84DE42" w14:textId="619D4AF9" w:rsidR="007C3626" w:rsidRPr="00DA4DA4" w:rsidRDefault="007C3626">
      <w:pPr>
        <w:widowControl/>
        <w:jc w:val="left"/>
      </w:pPr>
      <w:bookmarkStart w:id="27" w:name="_Hlk60423698"/>
      <w:r w:rsidRPr="00DA4DA4">
        <w:t xml:space="preserve">It </w:t>
      </w:r>
      <w:r w:rsidR="00323E03" w:rsidRPr="00DA4DA4">
        <w:t xml:space="preserve">is </w:t>
      </w:r>
      <w:r w:rsidRPr="00DA4DA4">
        <w:t xml:space="preserve">also important to compare the results obtained in this study with those of the non-MW interval. However, in this study, </w:t>
      </w:r>
      <w:r w:rsidR="005F692C" w:rsidRPr="00DA4DA4">
        <w:t>t</w:t>
      </w:r>
      <w:r w:rsidRPr="00DA4DA4">
        <w:t xml:space="preserve">he </w:t>
      </w:r>
      <w:r w:rsidR="005F692C" w:rsidRPr="00DA4DA4">
        <w:t xml:space="preserve">location of the </w:t>
      </w:r>
      <w:r w:rsidRPr="00DA4DA4">
        <w:t xml:space="preserve">non-MW sections </w:t>
      </w:r>
      <w:r w:rsidR="005F692C" w:rsidRPr="00DA4DA4">
        <w:t>was not clear</w:t>
      </w:r>
      <w:r w:rsidRPr="00DA4DA4">
        <w:t xml:space="preserve">. Moreover, the points of awareness were captured by self-report, so it may be </w:t>
      </w:r>
      <w:r w:rsidR="00FB726A" w:rsidRPr="00DA4DA4">
        <w:t>challenging</w:t>
      </w:r>
      <w:r w:rsidRPr="00DA4DA4">
        <w:t xml:space="preserve"> to capture the </w:t>
      </w:r>
      <w:r w:rsidR="00FB726A" w:rsidRPr="00DA4DA4">
        <w:t>mome</w:t>
      </w:r>
      <w:r w:rsidRPr="00DA4DA4">
        <w:t xml:space="preserve">nts </w:t>
      </w:r>
      <w:r w:rsidR="005F692C" w:rsidRPr="00DA4DA4">
        <w:t xml:space="preserve">when </w:t>
      </w:r>
      <w:r w:rsidR="00FB726A" w:rsidRPr="00DA4DA4">
        <w:t>participants</w:t>
      </w:r>
      <w:r w:rsidRPr="00DA4DA4">
        <w:t xml:space="preserve"> focused on the task. As mentioned above, it is necessary to consider an experimental design that combines the random probe method.</w:t>
      </w:r>
    </w:p>
    <w:bookmarkEnd w:id="27"/>
    <w:p w14:paraId="72FD9E1C" w14:textId="77777777" w:rsidR="00672DAE" w:rsidRPr="00DA4DA4" w:rsidRDefault="00672DAE">
      <w:pPr>
        <w:widowControl/>
        <w:jc w:val="left"/>
      </w:pPr>
      <w:r w:rsidRPr="00DA4DA4">
        <w:br w:type="page"/>
      </w:r>
    </w:p>
    <w:p w14:paraId="16C4501B" w14:textId="69F8B8DC" w:rsidR="00AE1004" w:rsidRPr="00DA4DA4" w:rsidRDefault="00AE1004" w:rsidP="007C14F2">
      <w:pPr>
        <w:pStyle w:val="a8"/>
      </w:pPr>
      <w:r w:rsidRPr="00DA4DA4">
        <w:lastRenderedPageBreak/>
        <w:t xml:space="preserve">Reviewer #2: </w:t>
      </w:r>
    </w:p>
    <w:p w14:paraId="07C62E84" w14:textId="2EF82326" w:rsidR="00BD3862" w:rsidRPr="00DA4DA4" w:rsidRDefault="00563272" w:rsidP="00563272">
      <w:pPr>
        <w:rPr>
          <w:rStyle w:val="a7"/>
          <w:i/>
          <w:iCs/>
        </w:rPr>
      </w:pPr>
      <w:r w:rsidRPr="00DA4DA4">
        <w:rPr>
          <w:rStyle w:val="a7"/>
          <w:i/>
          <w:iCs/>
        </w:rPr>
        <w:t>1.</w:t>
      </w:r>
      <w:r w:rsidR="00AE1004" w:rsidRPr="00DA4DA4">
        <w:rPr>
          <w:rStyle w:val="a7"/>
          <w:i/>
          <w:iCs/>
        </w:rPr>
        <w:t xml:space="preserve">The manuscript needs to be proofread by a native English speaker. Some sentences are not-well phrased. Many sayings are confusing that I have to infer what it means by the context. </w:t>
      </w:r>
    </w:p>
    <w:p w14:paraId="6FF2C490" w14:textId="58F325AA" w:rsidR="00AE1004" w:rsidRPr="00DA4DA4" w:rsidRDefault="00AE1004" w:rsidP="00AE1004">
      <w:pPr>
        <w:rPr>
          <w:rStyle w:val="a7"/>
          <w:i/>
          <w:iCs/>
        </w:rPr>
      </w:pPr>
      <w:r w:rsidRPr="00DA4DA4">
        <w:rPr>
          <w:rStyle w:val="a7"/>
          <w:i/>
          <w:iCs/>
        </w:rPr>
        <w:t>For example,</w:t>
      </w:r>
    </w:p>
    <w:p w14:paraId="4F6BB914" w14:textId="77777777" w:rsidR="00AE1004" w:rsidRPr="00DA4DA4" w:rsidRDefault="00AE1004" w:rsidP="00AE1004">
      <w:pPr>
        <w:rPr>
          <w:rStyle w:val="a7"/>
          <w:i/>
          <w:iCs/>
        </w:rPr>
      </w:pPr>
      <w:r w:rsidRPr="00DA4DA4">
        <w:rPr>
          <w:rStyle w:val="a7"/>
          <w:i/>
          <w:iCs/>
        </w:rPr>
        <w:t>p4 "Referred to as mind wandering (MW; Feng et al., 2013), this attentional shift away from a primary task to thoughts unrelated to the task is reportedly mundane…."</w:t>
      </w:r>
    </w:p>
    <w:p w14:paraId="72A81C57" w14:textId="77777777" w:rsidR="00AE1004" w:rsidRPr="00DA4DA4" w:rsidRDefault="00AE1004" w:rsidP="00AE1004">
      <w:pPr>
        <w:rPr>
          <w:rStyle w:val="a7"/>
          <w:i/>
          <w:iCs/>
        </w:rPr>
      </w:pPr>
      <w:r w:rsidRPr="00DA4DA4">
        <w:rPr>
          <w:rStyle w:val="a7"/>
          <w:i/>
          <w:iCs/>
        </w:rPr>
        <w:t>p9 "A systematic approach by which to assess validation and trustworthiness is to check effective" - does the "validation and trustworthiness" mean "validity and reliability"?</w:t>
      </w:r>
    </w:p>
    <w:p w14:paraId="36541AE9" w14:textId="6DF86FCA" w:rsidR="00AE1004" w:rsidRPr="00DA4DA4" w:rsidRDefault="00AE1004" w:rsidP="00AE1004">
      <w:pPr>
        <w:rPr>
          <w:rStyle w:val="a7"/>
          <w:i/>
          <w:iCs/>
        </w:rPr>
      </w:pPr>
      <w:r w:rsidRPr="00DA4DA4">
        <w:rPr>
          <w:rStyle w:val="a7"/>
          <w:i/>
          <w:iCs/>
        </w:rPr>
        <w:t>p32 subtitle Figure 2 "The number in the legend indicates the number of tones prior to self-reports of MW." - "position of tone" is more appropriate.</w:t>
      </w:r>
    </w:p>
    <w:p w14:paraId="263F46E8" w14:textId="77777777" w:rsidR="0054552E" w:rsidRPr="00DA4DA4" w:rsidRDefault="0054552E" w:rsidP="00AE1004"/>
    <w:p w14:paraId="626ADE9D" w14:textId="465617D5" w:rsidR="00BD3862" w:rsidRPr="00DA4DA4" w:rsidRDefault="00FD7957" w:rsidP="00AE1004">
      <w:r w:rsidRPr="00DA4DA4">
        <w:t xml:space="preserve">I am very sorry for </w:t>
      </w:r>
      <w:r w:rsidR="00131C64" w:rsidRPr="00DA4DA4">
        <w:t>inconvenience caused</w:t>
      </w:r>
      <w:r w:rsidRPr="00DA4DA4">
        <w:t>. In addition to the parts you pointed out, I have made additional revisions and passed the manuscript through proofreading again.</w:t>
      </w:r>
    </w:p>
    <w:p w14:paraId="21E473B4" w14:textId="5437888C" w:rsidR="00B85EA7" w:rsidRPr="00DA4DA4" w:rsidRDefault="00B85EA7" w:rsidP="00AE1004"/>
    <w:p w14:paraId="717E39A0" w14:textId="0D73BDCE" w:rsidR="00B85EA7" w:rsidRPr="00DA4DA4" w:rsidRDefault="00B85EA7" w:rsidP="00AE1004">
      <w:r w:rsidRPr="00DA4DA4">
        <w:t>[Revised text]</w:t>
      </w:r>
    </w:p>
    <w:p w14:paraId="5AAFC043" w14:textId="575905BA" w:rsidR="00B85EA7" w:rsidRPr="00DA4DA4" w:rsidRDefault="00B85EA7" w:rsidP="00B85EA7">
      <w:r w:rsidRPr="00DA4DA4">
        <w:t>p4 "Referred to as mind wandering (MW; Feng et al., 2013), this attentional shift away from a primary task to thoughts unrelated to the task is reportedly mundane…."</w:t>
      </w:r>
    </w:p>
    <w:p w14:paraId="6E81CE73" w14:textId="0425B832" w:rsidR="00B85EA7" w:rsidRPr="00DA4DA4" w:rsidRDefault="003409C3" w:rsidP="00B85EA7">
      <w:r>
        <w:rPr>
          <w:rFonts w:hint="eastAsia"/>
        </w:rPr>
        <w:t>→</w:t>
      </w:r>
      <w:r w:rsidR="00B85EA7" w:rsidRPr="00DA4DA4">
        <w:t xml:space="preserve"> </w:t>
      </w:r>
      <w:bookmarkStart w:id="28" w:name="_Hlk60419196"/>
      <w:r w:rsidR="005F692C" w:rsidRPr="00DA4DA4">
        <w:t xml:space="preserve">This </w:t>
      </w:r>
      <w:r w:rsidR="00B85EA7" w:rsidRPr="00DA4DA4">
        <w:t xml:space="preserve">thought shift from </w:t>
      </w:r>
      <w:r w:rsidR="005F692C" w:rsidRPr="00DA4DA4">
        <w:t>the</w:t>
      </w:r>
      <w:r w:rsidR="00B85EA7" w:rsidRPr="00DA4DA4">
        <w:t xml:space="preserve"> primary task </w:t>
      </w:r>
      <w:r w:rsidR="005F692C" w:rsidRPr="00DA4DA4">
        <w:t>to</w:t>
      </w:r>
      <w:r w:rsidR="00B85EA7" w:rsidRPr="00DA4DA4">
        <w:t xml:space="preserve"> thought</w:t>
      </w:r>
      <w:r w:rsidR="005F692C" w:rsidRPr="00DA4DA4">
        <w:t>s</w:t>
      </w:r>
      <w:r w:rsidR="00B85EA7" w:rsidRPr="00DA4DA4">
        <w:t xml:space="preserve"> unrelated to the task</w:t>
      </w:r>
      <w:r w:rsidR="005F692C" w:rsidRPr="00DA4DA4">
        <w:t xml:space="preserve"> is</w:t>
      </w:r>
      <w:r w:rsidR="00B85EA7" w:rsidRPr="00DA4DA4">
        <w:t xml:space="preserve"> called mind wandering (MW; Feng et al., 2013). It is reportedly common, accounting for approximately 30</w:t>
      </w:r>
      <w:r w:rsidR="00323E03" w:rsidRPr="00DA4DA4">
        <w:t>%–</w:t>
      </w:r>
      <w:r w:rsidR="00B85EA7" w:rsidRPr="00DA4DA4">
        <w:t>50% of our waking hours (Killingsworth and Gilbert, 2010).</w:t>
      </w:r>
      <w:bookmarkEnd w:id="28"/>
    </w:p>
    <w:p w14:paraId="3C6BC110" w14:textId="77777777" w:rsidR="00B85EA7" w:rsidRPr="00DA4DA4" w:rsidRDefault="00B85EA7" w:rsidP="00B85EA7"/>
    <w:p w14:paraId="236FABE6" w14:textId="04DA05C5" w:rsidR="00B85EA7" w:rsidRPr="00DA4DA4" w:rsidRDefault="00B85EA7" w:rsidP="00B85EA7">
      <w:r w:rsidRPr="00DA4DA4">
        <w:t>p9 "A systematic approach by which to assess validation and trustworthiness is to check effective" - does the "validation and trustworthiness" mean "validity and reliability"?</w:t>
      </w:r>
    </w:p>
    <w:p w14:paraId="3B1C10F0" w14:textId="19A5B6AF" w:rsidR="00B85EA7" w:rsidRPr="00DA4DA4" w:rsidRDefault="003409C3" w:rsidP="00B85EA7">
      <w:r>
        <w:rPr>
          <w:rFonts w:hint="eastAsia"/>
        </w:rPr>
        <w:t>→</w:t>
      </w:r>
      <w:r w:rsidR="00B85EA7" w:rsidRPr="00DA4DA4">
        <w:t xml:space="preserve"> A systematic approach to assess </w:t>
      </w:r>
      <w:bookmarkStart w:id="29" w:name="_Hlk60419145"/>
      <w:r w:rsidR="00B85EA7" w:rsidRPr="00DA4DA4">
        <w:t xml:space="preserve">validity and reliability </w:t>
      </w:r>
      <w:bookmarkEnd w:id="29"/>
      <w:r w:rsidR="00B85EA7" w:rsidRPr="00DA4DA4">
        <w:t xml:space="preserve">is to check </w:t>
      </w:r>
      <w:r w:rsidR="005F692C" w:rsidRPr="00DA4DA4">
        <w:t xml:space="preserve">the </w:t>
      </w:r>
      <w:r w:rsidR="00B85EA7" w:rsidRPr="00DA4DA4">
        <w:t>effective</w:t>
      </w:r>
      <w:r w:rsidR="005F692C" w:rsidRPr="00DA4DA4">
        <w:t xml:space="preserve"> sample size and R^ for each parameter</w:t>
      </w:r>
      <w:r w:rsidR="00323E03" w:rsidRPr="00DA4DA4">
        <w:t xml:space="preserve">. </w:t>
      </w:r>
    </w:p>
    <w:p w14:paraId="50EB6094" w14:textId="77777777" w:rsidR="00B85EA7" w:rsidRPr="00DA4DA4" w:rsidRDefault="00B85EA7" w:rsidP="00B85EA7"/>
    <w:p w14:paraId="2C4538B1" w14:textId="70E50187" w:rsidR="00B85EA7" w:rsidRPr="00DA4DA4" w:rsidRDefault="00B85EA7" w:rsidP="00B85EA7">
      <w:r w:rsidRPr="00DA4DA4">
        <w:t>p32 subtitle Figure 2 "The number in the legend indicates the number of tones prior to self-reports of MW." - "position of tone" is more appropriate.</w:t>
      </w:r>
    </w:p>
    <w:p w14:paraId="1C788A3C" w14:textId="055E2701" w:rsidR="00B85EA7" w:rsidRPr="00DA4DA4" w:rsidRDefault="003409C3" w:rsidP="00B85EA7">
      <w:r>
        <w:rPr>
          <w:rFonts w:hint="eastAsia"/>
        </w:rPr>
        <w:t>→</w:t>
      </w:r>
      <w:r w:rsidR="001F49AF" w:rsidRPr="00DA4DA4">
        <w:t xml:space="preserve"> The number in the legend indicates the position of tones prior to self-reports of MW</w:t>
      </w:r>
    </w:p>
    <w:p w14:paraId="22A7D6EA" w14:textId="77777777" w:rsidR="00B85EA7" w:rsidRPr="00DA4DA4" w:rsidRDefault="00B85EA7" w:rsidP="00B85EA7"/>
    <w:p w14:paraId="74EBAD2D" w14:textId="1DFBDB58" w:rsidR="00563272" w:rsidRPr="00DA4DA4" w:rsidRDefault="00563272">
      <w:pPr>
        <w:widowControl/>
        <w:jc w:val="left"/>
      </w:pPr>
      <w:r w:rsidRPr="00DA4DA4">
        <w:br w:type="page"/>
      </w:r>
    </w:p>
    <w:p w14:paraId="5399264C" w14:textId="60BC8811" w:rsidR="00AE1004" w:rsidRPr="00DA4DA4" w:rsidRDefault="00563272" w:rsidP="00AE1004">
      <w:pPr>
        <w:rPr>
          <w:rStyle w:val="a7"/>
          <w:i/>
          <w:iCs/>
        </w:rPr>
      </w:pPr>
      <w:r w:rsidRPr="00DA4DA4">
        <w:rPr>
          <w:rStyle w:val="a7"/>
          <w:i/>
          <w:iCs/>
        </w:rPr>
        <w:lastRenderedPageBreak/>
        <w:t xml:space="preserve">2. </w:t>
      </w:r>
      <w:r w:rsidR="00AE1004" w:rsidRPr="00DA4DA4">
        <w:rPr>
          <w:rStyle w:val="a7"/>
          <w:i/>
          <w:iCs/>
        </w:rPr>
        <w:t>p5 "We hypothesized that attentional resources related to MW also exhibit constant fluctuation, and this spontaneous attentional fluctuation relates to the disruption of MW."</w:t>
      </w:r>
    </w:p>
    <w:p w14:paraId="355F20A7" w14:textId="38EB1ABB" w:rsidR="00AE1004" w:rsidRPr="00DA4DA4" w:rsidRDefault="00AE1004" w:rsidP="00AE1004">
      <w:pPr>
        <w:rPr>
          <w:rStyle w:val="a7"/>
          <w:i/>
          <w:iCs/>
        </w:rPr>
      </w:pPr>
      <w:r w:rsidRPr="00DA4DA4">
        <w:rPr>
          <w:rStyle w:val="a7"/>
          <w:i/>
          <w:iCs/>
        </w:rPr>
        <w:t>It seems to me that you have some misunderstandings of "attentional fluctuation". The attentional fluctuation refers to the attention shifts between the external events (e.g., current task) and the internal thoughts and feelings unrelated to the goings on around it (Smallwood and Schooler, 2015). In other words, mind-wandering is part of this fluctuation process. When the attention shifts to the internal self-generated thoughts, it is a mental phenomenon referred as mind-wandering.</w:t>
      </w:r>
    </w:p>
    <w:p w14:paraId="2069B45F" w14:textId="77777777" w:rsidR="002C6BBC" w:rsidRPr="00DA4DA4" w:rsidRDefault="002C6BBC" w:rsidP="00AE1004"/>
    <w:p w14:paraId="11EC5686" w14:textId="7CBE4487" w:rsidR="00225DB8" w:rsidRPr="00DA4DA4" w:rsidRDefault="00DF0320" w:rsidP="00AE1004">
      <w:pPr>
        <w:rPr>
          <w:rFonts w:ascii="Times New Roman" w:hAnsi="Times New Roman" w:cs="Times New Roman"/>
          <w:sz w:val="24"/>
          <w:szCs w:val="24"/>
        </w:rPr>
      </w:pPr>
      <w:r w:rsidRPr="00DA4DA4">
        <w:rPr>
          <w:rFonts w:ascii="Times New Roman" w:hAnsi="Times New Roman" w:cs="Times New Roman"/>
          <w:sz w:val="24"/>
          <w:szCs w:val="24"/>
        </w:rPr>
        <w:t>We apologize for</w:t>
      </w:r>
      <w:r w:rsidR="003409C3">
        <w:rPr>
          <w:rFonts w:ascii="Times New Roman" w:hAnsi="Times New Roman" w:cs="Times New Roman"/>
          <w:sz w:val="24"/>
          <w:szCs w:val="24"/>
        </w:rPr>
        <w:t xml:space="preserve"> the</w:t>
      </w:r>
      <w:r w:rsidRPr="00DA4DA4">
        <w:rPr>
          <w:rFonts w:ascii="Times New Roman" w:hAnsi="Times New Roman" w:cs="Times New Roman"/>
          <w:sz w:val="24"/>
          <w:szCs w:val="24"/>
        </w:rPr>
        <w:t xml:space="preserve"> </w:t>
      </w:r>
      <w:r w:rsidR="003409C3">
        <w:rPr>
          <w:rFonts w:ascii="Times New Roman" w:hAnsi="Times New Roman" w:cs="Times New Roman"/>
          <w:sz w:val="24"/>
          <w:szCs w:val="24"/>
        </w:rPr>
        <w:t>lack of</w:t>
      </w:r>
      <w:r w:rsidRPr="00DA4DA4">
        <w:rPr>
          <w:rFonts w:ascii="Times New Roman" w:hAnsi="Times New Roman" w:cs="Times New Roman"/>
          <w:sz w:val="24"/>
          <w:szCs w:val="24"/>
        </w:rPr>
        <w:t xml:space="preserve"> explanation and the confusion it caused. </w:t>
      </w:r>
      <w:r w:rsidR="005C67A5" w:rsidRPr="00DA4DA4">
        <w:rPr>
          <w:rFonts w:ascii="Times New Roman" w:hAnsi="Times New Roman" w:cs="Times New Roman"/>
          <w:sz w:val="24"/>
          <w:szCs w:val="24"/>
        </w:rPr>
        <w:t xml:space="preserve">We used </w:t>
      </w:r>
      <w:r w:rsidR="00632F5B" w:rsidRPr="00DA4DA4">
        <w:rPr>
          <w:rFonts w:ascii="Times New Roman" w:hAnsi="Times New Roman" w:cs="Times New Roman"/>
          <w:sz w:val="24"/>
          <w:szCs w:val="24"/>
        </w:rPr>
        <w:t xml:space="preserve">a </w:t>
      </w:r>
      <w:r w:rsidR="005C67A5" w:rsidRPr="00DA4DA4">
        <w:rPr>
          <w:rFonts w:ascii="Times New Roman" w:hAnsi="Times New Roman" w:cs="Times New Roman"/>
          <w:sz w:val="24"/>
          <w:szCs w:val="24"/>
        </w:rPr>
        <w:t xml:space="preserve">misleading expression. </w:t>
      </w:r>
      <w:r w:rsidR="00632F5B" w:rsidRPr="00DA4DA4">
        <w:rPr>
          <w:rFonts w:ascii="Times New Roman" w:hAnsi="Times New Roman" w:cs="Times New Roman"/>
          <w:sz w:val="24"/>
          <w:szCs w:val="24"/>
        </w:rPr>
        <w:t>At</w:t>
      </w:r>
      <w:r w:rsidR="005C67A5" w:rsidRPr="00DA4DA4">
        <w:rPr>
          <w:rFonts w:ascii="Times New Roman" w:hAnsi="Times New Roman" w:cs="Times New Roman"/>
          <w:sz w:val="24"/>
          <w:szCs w:val="24"/>
        </w:rPr>
        <w:t xml:space="preserve"> t</w:t>
      </w:r>
      <w:r w:rsidR="00632F5B" w:rsidRPr="00DA4DA4">
        <w:rPr>
          <w:rFonts w:ascii="Times New Roman" w:hAnsi="Times New Roman" w:cs="Times New Roman"/>
          <w:sz w:val="24"/>
          <w:szCs w:val="24"/>
        </w:rPr>
        <w:t>his</w:t>
      </w:r>
      <w:r w:rsidR="005C67A5" w:rsidRPr="00DA4DA4">
        <w:rPr>
          <w:rFonts w:ascii="Times New Roman" w:hAnsi="Times New Roman" w:cs="Times New Roman"/>
          <w:sz w:val="24"/>
          <w:szCs w:val="24"/>
        </w:rPr>
        <w:t xml:space="preserve"> point, </w:t>
      </w:r>
      <w:r w:rsidR="00EB6BB5" w:rsidRPr="00DA4DA4">
        <w:rPr>
          <w:rFonts w:ascii="Times New Roman" w:hAnsi="Times New Roman" w:cs="Times New Roman"/>
          <w:sz w:val="24"/>
          <w:szCs w:val="24"/>
        </w:rPr>
        <w:t>we expressed</w:t>
      </w:r>
      <w:r w:rsidR="005C67A5" w:rsidRPr="00DA4DA4">
        <w:rPr>
          <w:rFonts w:ascii="Times New Roman" w:hAnsi="Times New Roman" w:cs="Times New Roman"/>
          <w:sz w:val="24"/>
          <w:szCs w:val="24"/>
        </w:rPr>
        <w:t xml:space="preserve"> that the amount of attentional resources invested in a particular topic can change spontaneously (fluctuate), and that this is also true for </w:t>
      </w:r>
      <w:r w:rsidR="00632F5B" w:rsidRPr="00DA4DA4">
        <w:rPr>
          <w:rFonts w:ascii="Times New Roman" w:hAnsi="Times New Roman" w:cs="Times New Roman"/>
          <w:sz w:val="24"/>
          <w:szCs w:val="24"/>
        </w:rPr>
        <w:t>specific</w:t>
      </w:r>
      <w:r w:rsidR="005C67A5" w:rsidRPr="00DA4DA4">
        <w:rPr>
          <w:rFonts w:ascii="Times New Roman" w:hAnsi="Times New Roman" w:cs="Times New Roman"/>
          <w:sz w:val="24"/>
          <w:szCs w:val="24"/>
        </w:rPr>
        <w:t xml:space="preserve"> thoughts </w:t>
      </w:r>
      <w:r w:rsidR="00632F5B" w:rsidRPr="00DA4DA4">
        <w:rPr>
          <w:rFonts w:ascii="Times New Roman" w:hAnsi="Times New Roman" w:cs="Times New Roman"/>
          <w:sz w:val="24"/>
          <w:szCs w:val="24"/>
        </w:rPr>
        <w:t>during</w:t>
      </w:r>
      <w:r w:rsidR="005C67A5" w:rsidRPr="00DA4DA4">
        <w:rPr>
          <w:rFonts w:ascii="Times New Roman" w:hAnsi="Times New Roman" w:cs="Times New Roman"/>
          <w:sz w:val="24"/>
          <w:szCs w:val="24"/>
        </w:rPr>
        <w:t xml:space="preserve"> MW.</w:t>
      </w:r>
      <w:r w:rsidR="00AE257D" w:rsidRPr="00DA4DA4">
        <w:rPr>
          <w:rFonts w:ascii="Times New Roman" w:hAnsi="Times New Roman" w:cs="Times New Roman"/>
          <w:sz w:val="24"/>
          <w:szCs w:val="24"/>
        </w:rPr>
        <w:t xml:space="preserve"> We think the main reason for the misunderstanding is that the use of </w:t>
      </w:r>
      <w:r w:rsidR="00632F5B" w:rsidRPr="00DA4DA4">
        <w:rPr>
          <w:rFonts w:ascii="Times New Roman" w:hAnsi="Times New Roman" w:cs="Times New Roman"/>
          <w:sz w:val="24"/>
          <w:szCs w:val="24"/>
        </w:rPr>
        <w:t>‘fluctuate’</w:t>
      </w:r>
      <w:r w:rsidR="00AE257D" w:rsidRPr="00DA4DA4">
        <w:rPr>
          <w:rFonts w:ascii="Times New Roman" w:hAnsi="Times New Roman" w:cs="Times New Roman"/>
          <w:sz w:val="24"/>
          <w:szCs w:val="24"/>
        </w:rPr>
        <w:t xml:space="preserve"> reminds transitions between thoughts, and that the MW mentioned here assumes a specific topic, not a shift between thoughts. </w:t>
      </w:r>
      <w:r w:rsidR="0095691D" w:rsidRPr="00DA4DA4">
        <w:rPr>
          <w:rFonts w:ascii="Times New Roman" w:hAnsi="Times New Roman" w:cs="Times New Roman"/>
          <w:sz w:val="24"/>
          <w:szCs w:val="24"/>
        </w:rPr>
        <w:t>Then,</w:t>
      </w:r>
      <w:r w:rsidR="00384611" w:rsidRPr="00DA4DA4">
        <w:rPr>
          <w:rFonts w:ascii="Times New Roman" w:hAnsi="Times New Roman" w:cs="Times New Roman" w:hint="eastAsia"/>
          <w:sz w:val="24"/>
          <w:szCs w:val="24"/>
        </w:rPr>
        <w:t xml:space="preserve"> </w:t>
      </w:r>
      <w:r w:rsidR="00384611" w:rsidRPr="00DA4DA4">
        <w:rPr>
          <w:rFonts w:ascii="Times New Roman" w:hAnsi="Times New Roman" w:cs="Times New Roman"/>
          <w:sz w:val="24"/>
          <w:szCs w:val="24"/>
        </w:rPr>
        <w:t>to emphasize the element of specific thinking rather than just MW, we changed the wording to change attentional resources to task unrelated thoughts</w:t>
      </w:r>
      <w:r w:rsidR="00632F5B" w:rsidRPr="00DA4DA4">
        <w:rPr>
          <w:rFonts w:ascii="Times New Roman" w:hAnsi="Times New Roman" w:cs="Times New Roman"/>
          <w:sz w:val="24"/>
          <w:szCs w:val="24"/>
        </w:rPr>
        <w:t>. T</w:t>
      </w:r>
      <w:r w:rsidR="00384611" w:rsidRPr="00DA4DA4">
        <w:rPr>
          <w:rFonts w:ascii="Times New Roman" w:hAnsi="Times New Roman" w:cs="Times New Roman"/>
          <w:sz w:val="24"/>
          <w:szCs w:val="24"/>
        </w:rPr>
        <w:t xml:space="preserve">o clarify the </w:t>
      </w:r>
      <w:r w:rsidR="00632F5B" w:rsidRPr="00DA4DA4">
        <w:rPr>
          <w:rFonts w:ascii="Times New Roman" w:hAnsi="Times New Roman" w:cs="Times New Roman"/>
          <w:sz w:val="24"/>
          <w:szCs w:val="24"/>
        </w:rPr>
        <w:t>meaning</w:t>
      </w:r>
      <w:r w:rsidR="00384611" w:rsidRPr="00DA4DA4">
        <w:rPr>
          <w:rFonts w:ascii="Times New Roman" w:hAnsi="Times New Roman" w:cs="Times New Roman"/>
          <w:sz w:val="24"/>
          <w:szCs w:val="24"/>
        </w:rPr>
        <w:t xml:space="preserve"> of the sentence, we specifically emphasized the part about within a single task-</w:t>
      </w:r>
      <w:r w:rsidR="00EB6BB5" w:rsidRPr="00DA4DA4">
        <w:rPr>
          <w:rFonts w:ascii="Times New Roman" w:hAnsi="Times New Roman" w:cs="Times New Roman"/>
          <w:sz w:val="24"/>
          <w:szCs w:val="24"/>
        </w:rPr>
        <w:t>unrelated</w:t>
      </w:r>
      <w:r w:rsidR="00384611" w:rsidRPr="00DA4DA4">
        <w:rPr>
          <w:rFonts w:ascii="Times New Roman" w:hAnsi="Times New Roman" w:cs="Times New Roman"/>
          <w:sz w:val="24"/>
          <w:szCs w:val="24"/>
        </w:rPr>
        <w:t xml:space="preserve"> thought and avoided the word fluctuate.</w:t>
      </w:r>
    </w:p>
    <w:p w14:paraId="19EA6E43" w14:textId="5194CA4B" w:rsidR="00EB6BB5" w:rsidRPr="00DA4DA4" w:rsidRDefault="00EB6BB5" w:rsidP="00AE1004">
      <w:pPr>
        <w:rPr>
          <w:rFonts w:ascii="Times New Roman" w:hAnsi="Times New Roman" w:cs="Times New Roman"/>
          <w:sz w:val="24"/>
          <w:szCs w:val="24"/>
        </w:rPr>
      </w:pPr>
    </w:p>
    <w:p w14:paraId="44C1A764" w14:textId="32DF4E5C" w:rsidR="00EB6BB5" w:rsidRPr="00DA4DA4" w:rsidRDefault="00EB6BB5" w:rsidP="00AE1004">
      <w:r w:rsidRPr="00DA4DA4">
        <w:t>[Revised text]</w:t>
      </w:r>
    </w:p>
    <w:p w14:paraId="3BCDEDF3" w14:textId="29AAEDFB" w:rsidR="00632F5B" w:rsidRPr="00DA4DA4" w:rsidRDefault="00632F5B" w:rsidP="00AE1004">
      <w:r w:rsidRPr="00DA4DA4">
        <w:t>p5 "We hypothesized that attentional resources related to MW also exhibit constant fluctuation, and this spontaneous attentional fluctuation relates to the disruption of MW."</w:t>
      </w:r>
    </w:p>
    <w:p w14:paraId="7A98B4DB" w14:textId="7705ADBC" w:rsidR="00EB6BB5" w:rsidRPr="00DA4DA4" w:rsidRDefault="003409C3" w:rsidP="00AE1004">
      <w:r>
        <w:rPr>
          <w:rFonts w:hint="eastAsia"/>
        </w:rPr>
        <w:t>→</w:t>
      </w:r>
      <w:bookmarkStart w:id="30" w:name="_Hlk60421915"/>
      <w:r w:rsidR="00EB6BB5" w:rsidRPr="00DA4DA4">
        <w:t xml:space="preserve">We hypothesized that attentional resources devoted to task-unrelated thought also </w:t>
      </w:r>
      <w:r w:rsidR="00632F5B" w:rsidRPr="00DA4DA4">
        <w:t>always</w:t>
      </w:r>
      <w:r w:rsidR="00EB6BB5" w:rsidRPr="00DA4DA4">
        <w:t xml:space="preserve"> change, and these relate to the disruption of ongoing task-unrelated thought</w:t>
      </w:r>
      <w:r w:rsidR="00632F5B" w:rsidRPr="00DA4DA4">
        <w:t>s</w:t>
      </w:r>
      <w:r w:rsidR="00EB6BB5" w:rsidRPr="00DA4DA4">
        <w:t>.</w:t>
      </w:r>
      <w:bookmarkEnd w:id="30"/>
    </w:p>
    <w:p w14:paraId="698EC766" w14:textId="77777777" w:rsidR="00E46C6C" w:rsidRPr="00DA4DA4" w:rsidRDefault="00E46C6C">
      <w:pPr>
        <w:widowControl/>
        <w:jc w:val="left"/>
      </w:pPr>
      <w:r w:rsidRPr="00DA4DA4">
        <w:br w:type="page"/>
      </w:r>
    </w:p>
    <w:p w14:paraId="7EA6759E" w14:textId="4944701E" w:rsidR="002A21A1" w:rsidRPr="00DA4DA4" w:rsidRDefault="00563272" w:rsidP="00AE1004">
      <w:pPr>
        <w:rPr>
          <w:b/>
          <w:bCs/>
          <w:i/>
          <w:iCs/>
        </w:rPr>
      </w:pPr>
      <w:r w:rsidRPr="00DA4DA4">
        <w:rPr>
          <w:rStyle w:val="a7"/>
          <w:i/>
          <w:iCs/>
        </w:rPr>
        <w:lastRenderedPageBreak/>
        <w:t xml:space="preserve">3. </w:t>
      </w:r>
      <w:r w:rsidR="00AE1004" w:rsidRPr="00DA4DA4">
        <w:rPr>
          <w:rStyle w:val="a7"/>
          <w:i/>
          <w:iCs/>
        </w:rPr>
        <w:t>It is not clear why and how the Markov Chain Monte Carlo model is implemented. Please elaborate it.</w:t>
      </w:r>
    </w:p>
    <w:p w14:paraId="4530BC64" w14:textId="77777777" w:rsidR="008B45F1" w:rsidRPr="00DA4DA4" w:rsidRDefault="008B45F1" w:rsidP="002A21A1"/>
    <w:p w14:paraId="2A438EAD" w14:textId="3B0F6B25" w:rsidR="00590231" w:rsidRPr="00DA4DA4" w:rsidRDefault="00DF0320" w:rsidP="002A21A1">
      <w:r w:rsidRPr="00DA4DA4">
        <w:t xml:space="preserve">We apologize for the error and thank the reviewer for bringing this to our attention. </w:t>
      </w:r>
      <w:r w:rsidR="00590231" w:rsidRPr="00DA4DA4">
        <w:rPr>
          <w:rFonts w:hint="eastAsia"/>
        </w:rPr>
        <w:t>A</w:t>
      </w:r>
      <w:r w:rsidR="00590231" w:rsidRPr="00DA4DA4">
        <w:t xml:space="preserve">s you have pointed out, we should specify </w:t>
      </w:r>
      <w:r w:rsidR="0038420A" w:rsidRPr="00DA4DA4">
        <w:t>why we</w:t>
      </w:r>
      <w:r w:rsidR="00590231" w:rsidRPr="00DA4DA4">
        <w:t xml:space="preserve"> recruit</w:t>
      </w:r>
      <w:r w:rsidR="005F692C" w:rsidRPr="00DA4DA4">
        <w:t>ed</w:t>
      </w:r>
      <w:r w:rsidR="00590231" w:rsidRPr="00DA4DA4">
        <w:t xml:space="preserve"> the MCMC</w:t>
      </w:r>
      <w:r w:rsidR="005F692C" w:rsidRPr="00DA4DA4">
        <w:t>;</w:t>
      </w:r>
      <w:r w:rsidR="00590231" w:rsidRPr="00DA4DA4">
        <w:t xml:space="preserve"> we have </w:t>
      </w:r>
      <w:r w:rsidR="005F692C" w:rsidRPr="00DA4DA4">
        <w:t xml:space="preserve">therefore </w:t>
      </w:r>
      <w:r w:rsidR="00590231" w:rsidRPr="00DA4DA4">
        <w:t>added</w:t>
      </w:r>
      <w:r w:rsidR="005F692C" w:rsidRPr="00DA4DA4">
        <w:t xml:space="preserve"> this</w:t>
      </w:r>
      <w:r w:rsidR="00590231" w:rsidRPr="00DA4DA4">
        <w:t>.</w:t>
      </w:r>
    </w:p>
    <w:p w14:paraId="05072D1B" w14:textId="53470775" w:rsidR="00590231" w:rsidRPr="00DA4DA4" w:rsidRDefault="00590231" w:rsidP="002A21A1"/>
    <w:p w14:paraId="66F5F74E" w14:textId="5ED44302" w:rsidR="002A20FB" w:rsidRPr="00DA4DA4" w:rsidRDefault="002A20FB" w:rsidP="002A21A1">
      <w:r w:rsidRPr="00DA4DA4">
        <w:t>[Add</w:t>
      </w:r>
      <w:r w:rsidR="005F692C" w:rsidRPr="00DA4DA4">
        <w:t>ed</w:t>
      </w:r>
      <w:r w:rsidRPr="00DA4DA4">
        <w:t xml:space="preserve"> text]</w:t>
      </w:r>
    </w:p>
    <w:p w14:paraId="3EB2F692" w14:textId="5F96E526" w:rsidR="00590231" w:rsidRPr="00DA4DA4" w:rsidRDefault="002A20FB" w:rsidP="002A20FB">
      <w:pPr>
        <w:widowControl/>
        <w:jc w:val="left"/>
      </w:pPr>
      <w:r w:rsidRPr="00DA4DA4">
        <w:t>&gt;methods 5.8 Model implementation</w:t>
      </w:r>
    </w:p>
    <w:p w14:paraId="363A6EE2" w14:textId="72F95F88" w:rsidR="00563272" w:rsidRPr="00DA4DA4" w:rsidRDefault="00590231" w:rsidP="00590231">
      <w:pPr>
        <w:jc w:val="left"/>
      </w:pPr>
      <w:bookmarkStart w:id="31" w:name="_Hlk60421773"/>
      <w:r w:rsidRPr="00DA4DA4">
        <w:t xml:space="preserve">We recruited MCMC because this approach </w:t>
      </w:r>
      <w:r w:rsidR="00323E03" w:rsidRPr="00DA4DA4">
        <w:t>is</w:t>
      </w:r>
      <w:r w:rsidRPr="00DA4DA4">
        <w:t xml:space="preserve"> broadly used for estimating the posterior distribution</w:t>
      </w:r>
      <w:r w:rsidR="00323E03" w:rsidRPr="00DA4DA4">
        <w:rPr>
          <w:rFonts w:ascii="游明朝" w:eastAsia="游明朝" w:hAnsi="游明朝" w:cs="Times New Roman"/>
        </w:rPr>
        <w:t>,</w:t>
      </w:r>
      <w:r w:rsidRPr="003409C3">
        <w:t xml:space="preserve"> espe</w:t>
      </w:r>
      <w:r w:rsidR="0038420A" w:rsidRPr="00DA4DA4">
        <w:t>c</w:t>
      </w:r>
      <w:r w:rsidRPr="00DA4DA4">
        <w:t xml:space="preserve">ially </w:t>
      </w:r>
      <w:r w:rsidR="0038420A" w:rsidRPr="00DA4DA4">
        <w:t xml:space="preserve">in </w:t>
      </w:r>
      <w:r w:rsidRPr="00DA4DA4">
        <w:t>psychological research</w:t>
      </w:r>
      <w:r w:rsidR="00C363B2" w:rsidRPr="00DA4DA4">
        <w:rPr>
          <w:rFonts w:hint="eastAsia"/>
        </w:rPr>
        <w:t xml:space="preserve"> </w:t>
      </w:r>
      <w:r w:rsidR="00C363B2" w:rsidRPr="00DA4DA4">
        <w:t>(Schoot et al., 2017)</w:t>
      </w:r>
      <w:r w:rsidRPr="00DA4DA4">
        <w:t>.</w:t>
      </w:r>
    </w:p>
    <w:bookmarkEnd w:id="31"/>
    <w:p w14:paraId="2E3A2B34" w14:textId="0898338D" w:rsidR="00C363B2" w:rsidRPr="00DA4DA4" w:rsidRDefault="00C363B2" w:rsidP="00590231">
      <w:pPr>
        <w:jc w:val="left"/>
      </w:pPr>
    </w:p>
    <w:p w14:paraId="51FE4A8A" w14:textId="31305F42" w:rsidR="00C363B2" w:rsidRPr="00DA4DA4" w:rsidRDefault="00C363B2" w:rsidP="00590231">
      <w:pPr>
        <w:jc w:val="left"/>
      </w:pPr>
      <w:r w:rsidRPr="00DA4DA4">
        <w:rPr>
          <w:rFonts w:hint="eastAsia"/>
        </w:rPr>
        <w:t>&gt;</w:t>
      </w:r>
      <w:r w:rsidR="00900756">
        <w:t>R</w:t>
      </w:r>
      <w:r w:rsidR="00900756" w:rsidRPr="00DA4DA4">
        <w:t>eference</w:t>
      </w:r>
    </w:p>
    <w:p w14:paraId="148A50D7" w14:textId="41F07F03" w:rsidR="00C363B2" w:rsidRPr="00DA4DA4" w:rsidRDefault="003409C3" w:rsidP="00590231">
      <w:pPr>
        <w:jc w:val="left"/>
      </w:pPr>
      <w:bookmarkStart w:id="32" w:name="_Hlk60421845"/>
      <w:r w:rsidRPr="003409C3">
        <w:t>Van De Schoot, R., Winter, S. D., Ryan, O., Zondervan-Zwijnenburg, M., Depaoli, S.</w:t>
      </w:r>
      <w:r w:rsidR="0038420A" w:rsidRPr="00DA4DA4">
        <w:t>,</w:t>
      </w:r>
      <w:r w:rsidR="00C363B2" w:rsidRPr="00DA4DA4">
        <w:t xml:space="preserve"> 2017. A systematic review of Bayesian articles in psychology: The last 25 years. </w:t>
      </w:r>
      <w:r w:rsidR="0038420A" w:rsidRPr="00DA4DA4">
        <w:t>Psychol. Methods.</w:t>
      </w:r>
      <w:r w:rsidR="00C363B2" w:rsidRPr="00DA4DA4">
        <w:t xml:space="preserve"> 22, 217.</w:t>
      </w:r>
      <w:r>
        <w:t xml:space="preserve"> </w:t>
      </w:r>
      <w:r w:rsidRPr="00A77631">
        <w:rPr>
          <w:rFonts w:ascii="Times New Roman" w:hAnsi="Times New Roman" w:cs="Times New Roman"/>
          <w:kern w:val="0"/>
          <w:sz w:val="22"/>
        </w:rPr>
        <w:t>https://doi.org/10.1037/met0000100</w:t>
      </w:r>
    </w:p>
    <w:bookmarkEnd w:id="32"/>
    <w:p w14:paraId="2470FF38" w14:textId="77777777" w:rsidR="00563272" w:rsidRPr="00DA4DA4" w:rsidRDefault="00563272">
      <w:pPr>
        <w:widowControl/>
        <w:jc w:val="left"/>
      </w:pPr>
      <w:r w:rsidRPr="00DA4DA4">
        <w:br w:type="page"/>
      </w:r>
    </w:p>
    <w:p w14:paraId="1A8C803A" w14:textId="6666CBCD" w:rsidR="00AE1004" w:rsidRPr="00DA4DA4" w:rsidRDefault="00563272" w:rsidP="00AE1004">
      <w:pPr>
        <w:rPr>
          <w:rStyle w:val="a7"/>
          <w:i/>
          <w:iCs/>
        </w:rPr>
      </w:pPr>
      <w:r w:rsidRPr="00DA4DA4">
        <w:rPr>
          <w:rStyle w:val="a7"/>
          <w:i/>
          <w:iCs/>
        </w:rPr>
        <w:lastRenderedPageBreak/>
        <w:t xml:space="preserve">4. </w:t>
      </w:r>
      <w:r w:rsidR="00AE1004" w:rsidRPr="00DA4DA4">
        <w:rPr>
          <w:rStyle w:val="a7"/>
          <w:i/>
          <w:iCs/>
        </w:rPr>
        <w:t>If the point is to compare the P3 at different positions prior to the self-reports, why not just do a statistical test for the P3 peak voltage in Figure 2c? It looks that there is a difference between -5 and -1. Please report the statistical results.</w:t>
      </w:r>
    </w:p>
    <w:p w14:paraId="0201A4C3" w14:textId="2B1551D0" w:rsidR="00C26972" w:rsidRPr="00DA4DA4" w:rsidRDefault="00C26972" w:rsidP="00AE1004"/>
    <w:p w14:paraId="2493F7DF" w14:textId="1C9D9D08" w:rsidR="00D91049" w:rsidRPr="00DA4DA4" w:rsidRDefault="00384611" w:rsidP="00AE1004">
      <w:r w:rsidRPr="00DA4DA4">
        <w:t xml:space="preserve">We thank the reviewer for </w:t>
      </w:r>
      <w:r w:rsidR="00323E03" w:rsidRPr="00DA4DA4">
        <w:t>the</w:t>
      </w:r>
      <w:r w:rsidRPr="00DA4DA4">
        <w:t xml:space="preserve"> constructive comment. </w:t>
      </w:r>
      <w:r w:rsidR="00D91049" w:rsidRPr="00DA4DA4">
        <w:t xml:space="preserve">We </w:t>
      </w:r>
      <w:r w:rsidR="0038420A" w:rsidRPr="00DA4DA4">
        <w:t>analyzed</w:t>
      </w:r>
      <w:r w:rsidR="00D91049" w:rsidRPr="00DA4DA4">
        <w:t xml:space="preserve"> the differences between time points.</w:t>
      </w:r>
      <w:r w:rsidR="00D91049" w:rsidRPr="00DA4DA4">
        <w:rPr>
          <w:rFonts w:hint="eastAsia"/>
        </w:rPr>
        <w:t xml:space="preserve"> </w:t>
      </w:r>
      <w:r w:rsidR="00D91049" w:rsidRPr="00DA4DA4">
        <w:t xml:space="preserve">According to the results, there </w:t>
      </w:r>
      <w:r w:rsidR="00323E03" w:rsidRPr="00DA4DA4">
        <w:t>was</w:t>
      </w:r>
      <w:r w:rsidR="00D91049" w:rsidRPr="00DA4DA4">
        <w:t xml:space="preserve"> a significant difference between timepoints -5 and -1(p = .027). However, since this analysis </w:t>
      </w:r>
      <w:r w:rsidR="00323E03" w:rsidRPr="00DA4DA4">
        <w:rPr>
          <w:rFonts w:ascii="游明朝" w:eastAsia="游明朝" w:hAnsi="游明朝" w:cs="Times New Roman"/>
        </w:rPr>
        <w:t xml:space="preserve">was </w:t>
      </w:r>
      <w:r w:rsidR="00D91049" w:rsidRPr="003409C3">
        <w:t xml:space="preserve">applied for within-subject </w:t>
      </w:r>
      <w:r w:rsidR="00323E03" w:rsidRPr="00DA4DA4">
        <w:t>conditions</w:t>
      </w:r>
      <w:r w:rsidR="00D91049" w:rsidRPr="00DA4DA4">
        <w:t xml:space="preserve">, a correction was made in order to maintain the independence of the data. This modification deletes the information about relevancy between </w:t>
      </w:r>
      <w:r w:rsidR="00323E03" w:rsidRPr="00DA4DA4">
        <w:t>timepoints</w:t>
      </w:r>
      <w:r w:rsidR="00D91049" w:rsidRPr="00DA4DA4">
        <w:t xml:space="preserve">. That is, it is not considered a point in time, but just factors, so information such as </w:t>
      </w:r>
      <w:r w:rsidR="00323E03" w:rsidRPr="00DA4DA4">
        <w:t>points</w:t>
      </w:r>
      <w:r w:rsidR="00D91049" w:rsidRPr="00DA4DA4">
        <w:t xml:space="preserve"> -4 to -3 is reduced. Therefore, the results obtained by conventional ANOVA do not add new information, but rather may be inappropriate as a model for adapting to the data because of the loss of temporal information. For the above reasons, we have not included it in the manuscript.</w:t>
      </w:r>
    </w:p>
    <w:p w14:paraId="69AB9FFC" w14:textId="77777777" w:rsidR="00E46C6C" w:rsidRPr="00DA4DA4" w:rsidRDefault="00E46C6C">
      <w:pPr>
        <w:widowControl/>
        <w:jc w:val="left"/>
      </w:pPr>
      <w:r w:rsidRPr="00DA4DA4">
        <w:br w:type="page"/>
      </w:r>
    </w:p>
    <w:p w14:paraId="1B1FF63B" w14:textId="0DAE0F6E" w:rsidR="00AE1004" w:rsidRPr="00DA4DA4" w:rsidRDefault="00563272" w:rsidP="00AE1004">
      <w:pPr>
        <w:rPr>
          <w:rStyle w:val="a7"/>
          <w:i/>
          <w:iCs/>
        </w:rPr>
      </w:pPr>
      <w:r w:rsidRPr="00DA4DA4">
        <w:rPr>
          <w:rStyle w:val="a7"/>
          <w:i/>
          <w:iCs/>
        </w:rPr>
        <w:lastRenderedPageBreak/>
        <w:t xml:space="preserve">5. </w:t>
      </w:r>
      <w:r w:rsidR="00AE1004" w:rsidRPr="00DA4DA4">
        <w:rPr>
          <w:rStyle w:val="a7"/>
          <w:i/>
          <w:iCs/>
        </w:rPr>
        <w:t>I think the main conclusion should be focused more on the self-awareness part than mind-wandering. It makes sense that P3 increases when their self-awareness is enhanced, but it is not directly linked to mind-wandering itself.</w:t>
      </w:r>
    </w:p>
    <w:p w14:paraId="49E7D95A" w14:textId="4F03293D" w:rsidR="002E7859" w:rsidRPr="00DA4DA4" w:rsidRDefault="002E7859" w:rsidP="00AE1004"/>
    <w:p w14:paraId="0013740E" w14:textId="7BAAFA53" w:rsidR="00914336" w:rsidRPr="00DA4DA4" w:rsidRDefault="00DF0320" w:rsidP="00AE1004">
      <w:r w:rsidRPr="00DA4DA4">
        <w:t xml:space="preserve">We thank the reviewer for this comment. </w:t>
      </w:r>
      <w:r w:rsidR="00914336" w:rsidRPr="00DA4DA4">
        <w:t xml:space="preserve">It is difficult to say that the change is due to </w:t>
      </w:r>
      <w:r w:rsidR="00323E03" w:rsidRPr="00DA4DA4">
        <w:rPr>
          <w:rFonts w:ascii="游明朝" w:eastAsia="游明朝" w:hAnsi="游明朝" w:cs="Times New Roman"/>
        </w:rPr>
        <w:t xml:space="preserve">the </w:t>
      </w:r>
      <w:r w:rsidR="00914336" w:rsidRPr="00A65602">
        <w:t xml:space="preserve">MW. In the original manuscript, the discussion focused on the fact that this was the section that was considered MW and that the component that </w:t>
      </w:r>
      <w:r w:rsidR="00914336" w:rsidRPr="00DA4DA4">
        <w:t>was seen as an indicator of MW was increasing, but this was insufficient as you pointed</w:t>
      </w:r>
      <w:r w:rsidR="00323E03" w:rsidRPr="00DA4DA4">
        <w:rPr>
          <w:rFonts w:ascii="游明朝" w:eastAsia="游明朝" w:hAnsi="游明朝" w:cs="Times New Roman"/>
        </w:rPr>
        <w:t xml:space="preserve"> out</w:t>
      </w:r>
      <w:r w:rsidR="00914336" w:rsidRPr="00DA4DA4">
        <w:t>. Therefore, the results of the frequency analysis and the comparison with the MW condition were added to the discussio</w:t>
      </w:r>
      <w:r w:rsidR="00113F4B" w:rsidRPr="00DA4DA4">
        <w:t>n</w:t>
      </w:r>
      <w:r w:rsidR="00914336" w:rsidRPr="00DA4DA4">
        <w:t>.</w:t>
      </w:r>
      <w:r w:rsidR="00CC7DBC" w:rsidRPr="00DA4DA4">
        <w:t xml:space="preserve"> (Rev 1 Q2, 3)</w:t>
      </w:r>
    </w:p>
    <w:p w14:paraId="2AF6C8F0" w14:textId="32A5B86B" w:rsidR="00914336" w:rsidRPr="00DA4DA4" w:rsidRDefault="00914336" w:rsidP="00AE1004">
      <w:r w:rsidRPr="00DA4DA4">
        <w:t xml:space="preserve">In addition, since awareness occurs before self-report, the perspective of heightened self-awareness may well be considered. </w:t>
      </w:r>
      <w:r w:rsidR="005D5AB9" w:rsidRPr="00DA4DA4">
        <w:t xml:space="preserve">However, since P3 </w:t>
      </w:r>
      <w:r w:rsidR="00EC6A16" w:rsidRPr="00DA4DA4">
        <w:t>responds</w:t>
      </w:r>
      <w:r w:rsidR="005D5AB9" w:rsidRPr="00DA4DA4">
        <w:t xml:space="preserve"> to sounds, it </w:t>
      </w:r>
      <w:r w:rsidR="00EC6A16" w:rsidRPr="00DA4DA4">
        <w:t>may be</w:t>
      </w:r>
      <w:r w:rsidR="005D5AB9" w:rsidRPr="00DA4DA4">
        <w:t xml:space="preserve"> an increase in awareness of sound, but it is not possible to mention </w:t>
      </w:r>
      <w:r w:rsidR="00EC6A16" w:rsidRPr="00DA4DA4">
        <w:t xml:space="preserve">the </w:t>
      </w:r>
      <w:r w:rsidR="005D5AB9" w:rsidRPr="00DA4DA4">
        <w:t xml:space="preserve">self. We added the discussion from the results of </w:t>
      </w:r>
      <w:r w:rsidR="00323E03" w:rsidRPr="00DA4DA4">
        <w:rPr>
          <w:rFonts w:ascii="游明朝" w:eastAsia="游明朝" w:hAnsi="游明朝" w:cs="Times New Roman"/>
        </w:rPr>
        <w:t>the</w:t>
      </w:r>
      <w:r w:rsidR="005D5AB9" w:rsidRPr="00A65602">
        <w:t xml:space="preserve"> time-frequency analysis.</w:t>
      </w:r>
      <w:r w:rsidR="00CC7DBC" w:rsidRPr="00DA4DA4">
        <w:t xml:space="preserve"> (Rev 1 Q2)</w:t>
      </w:r>
    </w:p>
    <w:p w14:paraId="0B3D4084" w14:textId="77777777" w:rsidR="00CB7CEB" w:rsidRPr="00DA4DA4" w:rsidRDefault="00CB7CEB">
      <w:pPr>
        <w:widowControl/>
        <w:jc w:val="left"/>
        <w:rPr>
          <w:rStyle w:val="a7"/>
        </w:rPr>
      </w:pPr>
      <w:r w:rsidRPr="00DA4DA4">
        <w:rPr>
          <w:rStyle w:val="a7"/>
        </w:rPr>
        <w:br w:type="page"/>
      </w:r>
    </w:p>
    <w:p w14:paraId="34360203" w14:textId="63A3E76E" w:rsidR="00AE1004" w:rsidRPr="00DA4DA4" w:rsidRDefault="00563272" w:rsidP="00AE1004">
      <w:pPr>
        <w:rPr>
          <w:rStyle w:val="a7"/>
          <w:i/>
          <w:iCs/>
        </w:rPr>
      </w:pPr>
      <w:r w:rsidRPr="00DA4DA4">
        <w:rPr>
          <w:rStyle w:val="a7"/>
          <w:i/>
          <w:iCs/>
        </w:rPr>
        <w:lastRenderedPageBreak/>
        <w:t xml:space="preserve">6. </w:t>
      </w:r>
      <w:r w:rsidR="00AE1004" w:rsidRPr="00DA4DA4">
        <w:rPr>
          <w:rStyle w:val="a7"/>
          <w:i/>
          <w:iCs/>
        </w:rPr>
        <w:t>There is no data for an on-task state as a contrast to mind-wandering. Thus, there is no way to observe a P3 change caused simply by mind-wandering.</w:t>
      </w:r>
    </w:p>
    <w:p w14:paraId="44933981" w14:textId="77777777" w:rsidR="001B7C00" w:rsidRPr="00DA4DA4" w:rsidRDefault="001B7C00" w:rsidP="00AE1004"/>
    <w:p w14:paraId="13CD82D9" w14:textId="6E90F60B" w:rsidR="00A4558D" w:rsidRPr="00DA4DA4" w:rsidRDefault="00DF0320" w:rsidP="00AE1004">
      <w:r w:rsidRPr="00DA4DA4">
        <w:t xml:space="preserve">Thank you for raising these important concerns. </w:t>
      </w:r>
      <w:r w:rsidR="00A4558D" w:rsidRPr="00DA4DA4">
        <w:t xml:space="preserve">As in the previous question, we thought that the change </w:t>
      </w:r>
      <w:r w:rsidR="00323E03" w:rsidRPr="00DA4DA4">
        <w:t>was</w:t>
      </w:r>
      <w:r w:rsidR="00A4558D" w:rsidRPr="00DA4DA4">
        <w:t xml:space="preserve"> due to MW because it is a change from the interval estimated to have MW in the previous study, but </w:t>
      </w:r>
      <w:r w:rsidR="00EC6A16" w:rsidRPr="00DA4DA4">
        <w:t xml:space="preserve">it </w:t>
      </w:r>
      <w:r w:rsidR="00A4558D" w:rsidRPr="00DA4DA4">
        <w:t xml:space="preserve">seems to </w:t>
      </w:r>
      <w:r w:rsidR="00EC6A16" w:rsidRPr="00DA4DA4">
        <w:t>lack</w:t>
      </w:r>
      <w:r w:rsidR="00A4558D" w:rsidRPr="00DA4DA4">
        <w:t xml:space="preserve"> data.</w:t>
      </w:r>
      <w:r w:rsidR="00B357EC" w:rsidRPr="00DA4DA4">
        <w:rPr>
          <w:rFonts w:hint="eastAsia"/>
        </w:rPr>
        <w:t xml:space="preserve"> </w:t>
      </w:r>
      <w:r w:rsidR="00B357EC" w:rsidRPr="00DA4DA4">
        <w:t xml:space="preserve">In the present study, we captured only the point </w:t>
      </w:r>
      <w:r w:rsidR="00EC6A16" w:rsidRPr="00DA4DA4">
        <w:t xml:space="preserve">when </w:t>
      </w:r>
      <w:r w:rsidR="00DA4DA4" w:rsidRPr="00DA4DA4">
        <w:t>participants</w:t>
      </w:r>
      <w:r w:rsidR="00EC6A16" w:rsidRPr="00DA4DA4">
        <w:t xml:space="preserve"> noticed the MW and failed</w:t>
      </w:r>
      <w:r w:rsidR="00B357EC" w:rsidRPr="00DA4DA4">
        <w:t xml:space="preserve"> to respond, and we did not know at which point they were on-task. </w:t>
      </w:r>
    </w:p>
    <w:p w14:paraId="74AB8417" w14:textId="00055A8D" w:rsidR="00B357EC" w:rsidRPr="00DA4DA4" w:rsidRDefault="00EC6A16" w:rsidP="00B357EC">
      <w:r w:rsidRPr="00DA4DA4">
        <w:t>With</w:t>
      </w:r>
      <w:r w:rsidR="00B357EC" w:rsidRPr="00DA4DA4">
        <w:t xml:space="preserve"> the response to Rev</w:t>
      </w:r>
      <w:r w:rsidR="00DA4DA4">
        <w:t xml:space="preserve">iewer </w:t>
      </w:r>
      <w:r w:rsidR="00B357EC" w:rsidRPr="00DA4DA4">
        <w:t xml:space="preserve">1, we have added a discussion of what we can do in this experiment to compare with the case where awareness does not occur and </w:t>
      </w:r>
      <w:r w:rsidRPr="00DA4DA4">
        <w:t>increase reliability. W</w:t>
      </w:r>
      <w:r w:rsidR="00B357EC" w:rsidRPr="00DA4DA4">
        <w:t xml:space="preserve">e have also added a discussion of indicators other than ERP </w:t>
      </w:r>
      <w:r w:rsidRPr="00DA4DA4">
        <w:t>concerning</w:t>
      </w:r>
      <w:r w:rsidR="00B357EC" w:rsidRPr="00DA4DA4">
        <w:t xml:space="preserve"> previous studies.</w:t>
      </w:r>
    </w:p>
    <w:p w14:paraId="4AAA2AB0" w14:textId="7AEA30BD" w:rsidR="00B357EC" w:rsidRPr="00DA4DA4" w:rsidRDefault="00323E03" w:rsidP="00B357EC">
      <w:r w:rsidRPr="00DA4DA4">
        <w:rPr>
          <w:rFonts w:hint="eastAsia"/>
        </w:rPr>
        <w:t>In addition</w:t>
      </w:r>
      <w:r w:rsidR="00B357EC" w:rsidRPr="00DA4DA4">
        <w:t>, we do not th</w:t>
      </w:r>
      <w:r w:rsidR="00EC6A16" w:rsidRPr="00DA4DA4">
        <w:t>ink</w:t>
      </w:r>
      <w:r w:rsidR="00B357EC" w:rsidRPr="00DA4DA4">
        <w:t xml:space="preserve"> that the change is simply due to MW, but we aim to elaborate on this process by adding the perspective of attention.</w:t>
      </w:r>
    </w:p>
    <w:p w14:paraId="41279B6D" w14:textId="77777777" w:rsidR="00E46C6C" w:rsidRPr="00DA4DA4" w:rsidRDefault="00E46C6C">
      <w:pPr>
        <w:widowControl/>
        <w:jc w:val="left"/>
      </w:pPr>
      <w:r w:rsidRPr="00DA4DA4">
        <w:br w:type="page"/>
      </w:r>
    </w:p>
    <w:p w14:paraId="16F7F8FF" w14:textId="24CEDCEA" w:rsidR="00AE1004" w:rsidRPr="00DA4DA4" w:rsidRDefault="00563272" w:rsidP="00AE1004">
      <w:pPr>
        <w:rPr>
          <w:rStyle w:val="a7"/>
          <w:i/>
          <w:iCs/>
        </w:rPr>
      </w:pPr>
      <w:r w:rsidRPr="00DA4DA4">
        <w:rPr>
          <w:rStyle w:val="a7"/>
          <w:i/>
          <w:iCs/>
        </w:rPr>
        <w:lastRenderedPageBreak/>
        <w:t xml:space="preserve">7. </w:t>
      </w:r>
      <w:r w:rsidR="00AE1004" w:rsidRPr="00DA4DA4">
        <w:rPr>
          <w:rStyle w:val="a7"/>
          <w:i/>
          <w:iCs/>
        </w:rPr>
        <w:t>p12 In the discussion, authors mentioned the role of the DMN in mind-wandering and speculated that changes in attentional resources related to the DMN. This cannot be supported by the current EEG findings. Please revise it.</w:t>
      </w:r>
    </w:p>
    <w:p w14:paraId="0C5C00CB" w14:textId="77777777" w:rsidR="00F53CAD" w:rsidRPr="00DA4DA4" w:rsidRDefault="00F53CAD" w:rsidP="00AE1004"/>
    <w:p w14:paraId="6F501044" w14:textId="5008E859" w:rsidR="00384611" w:rsidRPr="00DA4DA4" w:rsidRDefault="00DF0320" w:rsidP="00AE1004">
      <w:r w:rsidRPr="00DA4DA4">
        <w:t xml:space="preserve">We apologize for this oversight and thank the reviewer for </w:t>
      </w:r>
      <w:r w:rsidR="00323E03" w:rsidRPr="00DA4DA4">
        <w:t>bringing</w:t>
      </w:r>
      <w:r w:rsidRPr="00DA4DA4">
        <w:t xml:space="preserve"> this to our attention. </w:t>
      </w:r>
      <w:r w:rsidR="005D38B5" w:rsidRPr="00DA4DA4">
        <w:t>There are indeed</w:t>
      </w:r>
      <w:r w:rsidR="00914336" w:rsidRPr="00DA4DA4">
        <w:t xml:space="preserve"> some leaps in the discussion, and I wanted to suggest a future study. As you pointed out, the last part, which is insufficiently supported by previous studies, has been changed to expect future studies.</w:t>
      </w:r>
    </w:p>
    <w:p w14:paraId="19E729AB" w14:textId="54364316" w:rsidR="00516291" w:rsidRPr="00DA4DA4" w:rsidRDefault="00516291" w:rsidP="00AE1004"/>
    <w:p w14:paraId="646A205F" w14:textId="221E60D9" w:rsidR="001C1A1D" w:rsidRPr="00DA4DA4" w:rsidRDefault="0051287A" w:rsidP="00AE1004">
      <w:r w:rsidRPr="00DA4DA4">
        <w:rPr>
          <w:rFonts w:hint="eastAsia"/>
        </w:rPr>
        <w:t>&gt;</w:t>
      </w:r>
      <w:r w:rsidRPr="00DA4DA4">
        <w:t>Discussion</w:t>
      </w:r>
    </w:p>
    <w:p w14:paraId="3B897B45" w14:textId="36548F27" w:rsidR="00482024" w:rsidRPr="00DA4DA4" w:rsidRDefault="00482024" w:rsidP="00482024">
      <w:pPr>
        <w:widowControl/>
        <w:jc w:val="left"/>
      </w:pPr>
      <w:r w:rsidRPr="00DA4DA4">
        <w:t>[Delete</w:t>
      </w:r>
      <w:r w:rsidR="005F692C" w:rsidRPr="00DA4DA4">
        <w:t>d</w:t>
      </w:r>
      <w:r w:rsidRPr="00DA4DA4">
        <w:t xml:space="preserve"> text]</w:t>
      </w:r>
    </w:p>
    <w:p w14:paraId="36D82D88" w14:textId="00C68117" w:rsidR="0037649E" w:rsidRPr="00DA4DA4" w:rsidRDefault="00323E03" w:rsidP="005D38B5">
      <w:r w:rsidRPr="00DA4DA4">
        <w:t>We</w:t>
      </w:r>
      <w:r w:rsidR="0037649E" w:rsidRPr="00DA4DA4">
        <w:t xml:space="preserve"> speculate that a change in attentional resources </w:t>
      </w:r>
      <w:r w:rsidRPr="00DA4DA4">
        <w:rPr>
          <w:rFonts w:ascii="游明朝" w:eastAsia="游明朝" w:hAnsi="游明朝" w:cs="Times New Roman"/>
        </w:rPr>
        <w:t xml:space="preserve">is </w:t>
      </w:r>
      <w:r w:rsidR="0037649E" w:rsidRPr="00C0454E">
        <w:t xml:space="preserve">related to awareness of MW due to spontaneous fluctuations of </w:t>
      </w:r>
      <w:r w:rsidRPr="00DA4DA4">
        <w:rPr>
          <w:rFonts w:ascii="游明朝" w:eastAsia="游明朝" w:hAnsi="游明朝" w:cs="Times New Roman"/>
        </w:rPr>
        <w:t xml:space="preserve">the </w:t>
      </w:r>
      <w:r w:rsidR="0037649E" w:rsidRPr="00C0454E">
        <w:t xml:space="preserve">DMN. </w:t>
      </w:r>
    </w:p>
    <w:p w14:paraId="1FA5B4A8" w14:textId="77777777" w:rsidR="0037649E" w:rsidRPr="00DA4DA4" w:rsidRDefault="0037649E" w:rsidP="00482024">
      <w:pPr>
        <w:widowControl/>
        <w:jc w:val="left"/>
        <w:rPr>
          <w:rFonts w:ascii="Times New Roman" w:eastAsia="ＭＳ 明朝" w:hAnsi="Times New Roman" w:cs="Times New Roman"/>
          <w:kern w:val="0"/>
          <w:sz w:val="22"/>
        </w:rPr>
      </w:pPr>
    </w:p>
    <w:p w14:paraId="769FFB13" w14:textId="7B7DAEF3" w:rsidR="00482024" w:rsidRPr="00DA4DA4" w:rsidRDefault="00482024" w:rsidP="00482024">
      <w:pPr>
        <w:widowControl/>
        <w:jc w:val="left"/>
      </w:pPr>
      <w:r w:rsidRPr="00DA4DA4">
        <w:t>[Add</w:t>
      </w:r>
      <w:r w:rsidR="005F692C" w:rsidRPr="00DA4DA4">
        <w:t>ed</w:t>
      </w:r>
      <w:r w:rsidRPr="00DA4DA4">
        <w:t xml:space="preserve"> text]</w:t>
      </w:r>
    </w:p>
    <w:p w14:paraId="57DFF631" w14:textId="3FF09C69" w:rsidR="00516291" w:rsidRPr="00DA4DA4" w:rsidRDefault="009C4760" w:rsidP="00AE1004">
      <w:bookmarkStart w:id="33" w:name="_Hlk60422328"/>
      <w:r w:rsidRPr="00DA4DA4">
        <w:t>It would also be meaningful to capture the amount of attention allocated to MW in terms of the spontaneous activity of the DMN over time. Future research should also focus on the interaction between network changes and the results of this study.</w:t>
      </w:r>
    </w:p>
    <w:bookmarkEnd w:id="33"/>
    <w:p w14:paraId="38D71DE5" w14:textId="2EFDCDB5" w:rsidR="00563272" w:rsidRPr="00DA4DA4" w:rsidRDefault="00563272">
      <w:pPr>
        <w:widowControl/>
        <w:jc w:val="left"/>
      </w:pPr>
      <w:r w:rsidRPr="00DA4DA4">
        <w:br w:type="page"/>
      </w:r>
    </w:p>
    <w:p w14:paraId="42180230" w14:textId="77777777" w:rsidR="00AE1004" w:rsidRPr="00DA4DA4" w:rsidRDefault="00AE1004" w:rsidP="00AE1004">
      <w:pPr>
        <w:rPr>
          <w:b/>
          <w:bCs/>
          <w:i/>
          <w:iCs/>
        </w:rPr>
      </w:pPr>
      <w:r w:rsidRPr="00DA4DA4">
        <w:rPr>
          <w:b/>
          <w:bCs/>
          <w:i/>
          <w:iCs/>
        </w:rPr>
        <w:lastRenderedPageBreak/>
        <w:t>Minor issues</w:t>
      </w:r>
    </w:p>
    <w:p w14:paraId="2E18C414" w14:textId="6406C097" w:rsidR="00AE1004" w:rsidRPr="00DA4DA4" w:rsidRDefault="00563272" w:rsidP="00AE1004">
      <w:pPr>
        <w:rPr>
          <w:b/>
          <w:bCs/>
          <w:i/>
          <w:iCs/>
        </w:rPr>
      </w:pPr>
      <w:r w:rsidRPr="00DA4DA4">
        <w:rPr>
          <w:b/>
          <w:bCs/>
          <w:i/>
          <w:iCs/>
        </w:rPr>
        <w:t xml:space="preserve">8. </w:t>
      </w:r>
      <w:r w:rsidR="00AE1004" w:rsidRPr="00DA4DA4">
        <w:rPr>
          <w:b/>
          <w:bCs/>
          <w:i/>
          <w:iCs/>
        </w:rPr>
        <w:t>Please check the journal requirement if the method should be at the end.</w:t>
      </w:r>
    </w:p>
    <w:p w14:paraId="05217791" w14:textId="77777777" w:rsidR="00563272" w:rsidRPr="00DA4DA4" w:rsidRDefault="00563272" w:rsidP="00AE1004"/>
    <w:p w14:paraId="420278E4" w14:textId="72175B96" w:rsidR="00D76DD8" w:rsidRPr="00DA4DA4" w:rsidRDefault="00D76DD8" w:rsidP="00AE1004">
      <w:r w:rsidRPr="00DA4DA4">
        <w:t>We confirmed that we followed the r</w:t>
      </w:r>
      <w:r w:rsidR="008C0F0B" w:rsidRPr="00DA4DA4">
        <w:rPr>
          <w:rFonts w:hint="eastAsia"/>
        </w:rPr>
        <w:t>u</w:t>
      </w:r>
      <w:r w:rsidRPr="00DA4DA4">
        <w:t>les of the journal again.</w:t>
      </w:r>
    </w:p>
    <w:p w14:paraId="1AB278F8" w14:textId="77777777" w:rsidR="00854AB3" w:rsidRPr="00DA4DA4" w:rsidRDefault="00854AB3" w:rsidP="00AE1004"/>
    <w:p w14:paraId="305F4A84" w14:textId="4D9D0FEC" w:rsidR="009A63C5" w:rsidRPr="00DA4DA4" w:rsidRDefault="00563272" w:rsidP="00AE1004">
      <w:pPr>
        <w:rPr>
          <w:b/>
          <w:bCs/>
          <w:i/>
          <w:iCs/>
        </w:rPr>
      </w:pPr>
      <w:r w:rsidRPr="00DA4DA4">
        <w:rPr>
          <w:rFonts w:hint="eastAsia"/>
          <w:b/>
          <w:bCs/>
          <w:i/>
          <w:iCs/>
        </w:rPr>
        <w:t>9</w:t>
      </w:r>
      <w:r w:rsidRPr="00DA4DA4">
        <w:rPr>
          <w:b/>
          <w:bCs/>
          <w:i/>
          <w:iCs/>
        </w:rPr>
        <w:t xml:space="preserve">. </w:t>
      </w:r>
      <w:r w:rsidR="00AE1004" w:rsidRPr="00DA4DA4">
        <w:rPr>
          <w:b/>
          <w:bCs/>
          <w:i/>
          <w:iCs/>
        </w:rPr>
        <w:t>p4 'including its adverse effect on…' -- In fact, mind-wandering has both pros and cons (see Smallwood and Schooler, 2015)</w:t>
      </w:r>
    </w:p>
    <w:p w14:paraId="6098D261" w14:textId="77777777" w:rsidR="00482024" w:rsidRPr="00DA4DA4" w:rsidRDefault="00482024" w:rsidP="00AE1004"/>
    <w:p w14:paraId="7D65972D" w14:textId="32C901AE" w:rsidR="00F145B4" w:rsidRPr="00DA4DA4" w:rsidRDefault="00BE5AF8">
      <w:pPr>
        <w:widowControl/>
        <w:jc w:val="left"/>
      </w:pPr>
      <w:r w:rsidRPr="00DA4DA4">
        <w:rPr>
          <w:rFonts w:hint="eastAsia"/>
        </w:rPr>
        <w:t>A</w:t>
      </w:r>
      <w:r w:rsidRPr="00DA4DA4">
        <w:t>s you indicated, MW has both pros and cons and ha</w:t>
      </w:r>
      <w:r w:rsidR="005D38B5" w:rsidRPr="00DA4DA4">
        <w:t>s</w:t>
      </w:r>
      <w:r w:rsidRPr="00DA4DA4">
        <w:t xml:space="preserve"> been focused </w:t>
      </w:r>
      <w:r w:rsidR="005D38B5" w:rsidRPr="00DA4DA4">
        <w:t xml:space="preserve">on </w:t>
      </w:r>
      <w:r w:rsidRPr="00DA4DA4">
        <w:t>negati</w:t>
      </w:r>
      <w:r w:rsidR="005D38B5" w:rsidRPr="00DA4DA4">
        <w:t>v</w:t>
      </w:r>
      <w:r w:rsidRPr="00DA4DA4">
        <w:t>e effects too much in the previous manusc</w:t>
      </w:r>
      <w:r w:rsidR="005D38B5" w:rsidRPr="00DA4DA4">
        <w:t>r</w:t>
      </w:r>
      <w:r w:rsidRPr="00DA4DA4">
        <w:t>ipt. We emphasize two-sided in the new one.</w:t>
      </w:r>
    </w:p>
    <w:p w14:paraId="6216F7C2" w14:textId="262BB328" w:rsidR="00482024" w:rsidRPr="00DA4DA4" w:rsidRDefault="00482024">
      <w:pPr>
        <w:widowControl/>
        <w:jc w:val="left"/>
      </w:pPr>
    </w:p>
    <w:p w14:paraId="7584CBA9" w14:textId="0C0E59EF" w:rsidR="00482024" w:rsidRPr="00DA4DA4" w:rsidRDefault="00482024">
      <w:pPr>
        <w:widowControl/>
        <w:jc w:val="left"/>
      </w:pPr>
      <w:r w:rsidRPr="00DA4DA4">
        <w:t>[Add</w:t>
      </w:r>
      <w:r w:rsidR="005F692C" w:rsidRPr="00DA4DA4">
        <w:t>ed</w:t>
      </w:r>
      <w:r w:rsidRPr="00DA4DA4">
        <w:t xml:space="preserve"> text]</w:t>
      </w:r>
    </w:p>
    <w:p w14:paraId="44DBF3DA" w14:textId="3ABD9B38" w:rsidR="0012688F" w:rsidRPr="00DA4DA4" w:rsidRDefault="005D38B5">
      <w:pPr>
        <w:widowControl/>
        <w:jc w:val="left"/>
      </w:pPr>
      <w:bookmarkStart w:id="34" w:name="_Hlk60422440"/>
      <w:r w:rsidRPr="00DA4DA4">
        <w:t>While there are positive aspects to MW,</w:t>
      </w:r>
      <w:bookmarkEnd w:id="34"/>
      <w:r w:rsidRPr="00DA4DA4">
        <w:t xml:space="preserve"> </w:t>
      </w:r>
    </w:p>
    <w:bookmarkEnd w:id="0"/>
    <w:p w14:paraId="77A6C578" w14:textId="53F28587" w:rsidR="0012688F" w:rsidRPr="00DA4DA4" w:rsidRDefault="0012688F">
      <w:pPr>
        <w:widowControl/>
        <w:jc w:val="left"/>
      </w:pPr>
    </w:p>
    <w:sectPr w:rsidR="0012688F" w:rsidRPr="00DA4DA4">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F92A7" w14:textId="77777777" w:rsidR="000877AD" w:rsidRDefault="000877AD" w:rsidP="00DD1390">
      <w:r>
        <w:separator/>
      </w:r>
    </w:p>
  </w:endnote>
  <w:endnote w:type="continuationSeparator" w:id="0">
    <w:p w14:paraId="43BB48A4" w14:textId="77777777" w:rsidR="000877AD" w:rsidRDefault="000877AD" w:rsidP="00DD1390">
      <w:r>
        <w:continuationSeparator/>
      </w:r>
    </w:p>
  </w:endnote>
  <w:endnote w:type="continuationNotice" w:id="1">
    <w:p w14:paraId="322953A5" w14:textId="77777777" w:rsidR="000877AD" w:rsidRDefault="000877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84702" w14:textId="77777777" w:rsidR="0051287A" w:rsidRDefault="0051287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991480"/>
      <w:docPartObj>
        <w:docPartGallery w:val="Page Numbers (Bottom of Page)"/>
        <w:docPartUnique/>
      </w:docPartObj>
    </w:sdtPr>
    <w:sdtEndPr/>
    <w:sdtContent>
      <w:p w14:paraId="5EE464A3" w14:textId="3FA86773" w:rsidR="0051287A" w:rsidRPr="00DA4DA4" w:rsidRDefault="0051287A">
        <w:pPr>
          <w:pStyle w:val="ad"/>
          <w:jc w:val="center"/>
        </w:pPr>
        <w:r w:rsidRPr="00DA4DA4">
          <w:fldChar w:fldCharType="begin"/>
        </w:r>
        <w:r w:rsidRPr="00DA4DA4">
          <w:instrText>PAGE   \* MERGEFORMAT</w:instrText>
        </w:r>
        <w:r w:rsidRPr="00DA4DA4">
          <w:fldChar w:fldCharType="separate"/>
        </w:r>
        <w:r w:rsidRPr="00DA4DA4">
          <w:t>2</w:t>
        </w:r>
        <w:r w:rsidRPr="00DA4DA4">
          <w:fldChar w:fldCharType="end"/>
        </w:r>
      </w:p>
    </w:sdtContent>
  </w:sdt>
  <w:p w14:paraId="5F0CD5ED" w14:textId="77777777" w:rsidR="0051287A" w:rsidRPr="00DA4DA4" w:rsidRDefault="0051287A">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CA220" w14:textId="77777777" w:rsidR="0051287A" w:rsidRPr="00DA4DA4" w:rsidRDefault="0051287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B3B89" w14:textId="77777777" w:rsidR="000877AD" w:rsidRDefault="000877AD" w:rsidP="00DD1390">
      <w:r>
        <w:separator/>
      </w:r>
    </w:p>
  </w:footnote>
  <w:footnote w:type="continuationSeparator" w:id="0">
    <w:p w14:paraId="29BF7D1A" w14:textId="77777777" w:rsidR="000877AD" w:rsidRDefault="000877AD" w:rsidP="00DD1390">
      <w:r>
        <w:continuationSeparator/>
      </w:r>
    </w:p>
  </w:footnote>
  <w:footnote w:type="continuationNotice" w:id="1">
    <w:p w14:paraId="53D08538" w14:textId="77777777" w:rsidR="000877AD" w:rsidRDefault="000877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E4A69" w14:textId="77777777" w:rsidR="0051287A" w:rsidRDefault="0051287A">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3D996" w14:textId="77777777" w:rsidR="0051287A" w:rsidRPr="00DA4DA4" w:rsidRDefault="0051287A">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7DE7E" w14:textId="77777777" w:rsidR="0051287A" w:rsidRPr="00DA4DA4" w:rsidRDefault="0051287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0774E"/>
    <w:multiLevelType w:val="hybridMultilevel"/>
    <w:tmpl w:val="F83829AA"/>
    <w:lvl w:ilvl="0" w:tplc="8F66B5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CC57964"/>
    <w:multiLevelType w:val="hybridMultilevel"/>
    <w:tmpl w:val="D43C8E96"/>
    <w:lvl w:ilvl="0" w:tplc="EE0E1458">
      <w:start w:val="5"/>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4DE0881"/>
    <w:multiLevelType w:val="hybridMultilevel"/>
    <w:tmpl w:val="78745B34"/>
    <w:lvl w:ilvl="0" w:tplc="D94CC3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agawa Kazushi">
    <w15:presenceInfo w15:providerId="Windows Live" w15:userId="221df61c4069b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en-GB" w:vendorID="64" w:dllVersion="0" w:nlCheck="1" w:checkStyle="0"/>
  <w:activeWritingStyle w:appName="MSWord" w:lang="ja-JP" w:vendorID="64" w:dllVersion="0" w:nlCheck="1" w:checkStyle="1"/>
  <w:trackRevisions/>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TAxszQ0MjcyMDNR0lEKTi0uzszPAykwNq4FADUPQj4tAAAA"/>
  </w:docVars>
  <w:rsids>
    <w:rsidRoot w:val="00EC2146"/>
    <w:rsid w:val="00001AAE"/>
    <w:rsid w:val="000232F8"/>
    <w:rsid w:val="00027916"/>
    <w:rsid w:val="00032A03"/>
    <w:rsid w:val="0003444C"/>
    <w:rsid w:val="0003480F"/>
    <w:rsid w:val="000444C2"/>
    <w:rsid w:val="0007020F"/>
    <w:rsid w:val="00071ED8"/>
    <w:rsid w:val="000863D1"/>
    <w:rsid w:val="000877AD"/>
    <w:rsid w:val="00092504"/>
    <w:rsid w:val="00094969"/>
    <w:rsid w:val="000A7B51"/>
    <w:rsid w:val="000B3A5E"/>
    <w:rsid w:val="000F0F29"/>
    <w:rsid w:val="00113F4B"/>
    <w:rsid w:val="0012206F"/>
    <w:rsid w:val="0012688F"/>
    <w:rsid w:val="00130DCB"/>
    <w:rsid w:val="00131C64"/>
    <w:rsid w:val="0014562D"/>
    <w:rsid w:val="00150706"/>
    <w:rsid w:val="00163286"/>
    <w:rsid w:val="00163878"/>
    <w:rsid w:val="001640FE"/>
    <w:rsid w:val="00165AA8"/>
    <w:rsid w:val="00166FE3"/>
    <w:rsid w:val="00185CF9"/>
    <w:rsid w:val="00190F7C"/>
    <w:rsid w:val="00191A45"/>
    <w:rsid w:val="001A34F7"/>
    <w:rsid w:val="001A43AA"/>
    <w:rsid w:val="001B7C00"/>
    <w:rsid w:val="001C1A1D"/>
    <w:rsid w:val="001D2AB0"/>
    <w:rsid w:val="001F49AF"/>
    <w:rsid w:val="00204047"/>
    <w:rsid w:val="0020474F"/>
    <w:rsid w:val="002215A4"/>
    <w:rsid w:val="002238DB"/>
    <w:rsid w:val="00225DB8"/>
    <w:rsid w:val="0024101E"/>
    <w:rsid w:val="00252B44"/>
    <w:rsid w:val="0026514C"/>
    <w:rsid w:val="002653A1"/>
    <w:rsid w:val="002833F7"/>
    <w:rsid w:val="00294E2D"/>
    <w:rsid w:val="002A20FB"/>
    <w:rsid w:val="002A21A1"/>
    <w:rsid w:val="002A70CC"/>
    <w:rsid w:val="002C3807"/>
    <w:rsid w:val="002C6BBC"/>
    <w:rsid w:val="002D0A5C"/>
    <w:rsid w:val="002E7859"/>
    <w:rsid w:val="00322B01"/>
    <w:rsid w:val="00323E03"/>
    <w:rsid w:val="0032548A"/>
    <w:rsid w:val="003301AE"/>
    <w:rsid w:val="003342FA"/>
    <w:rsid w:val="003363D1"/>
    <w:rsid w:val="003409C3"/>
    <w:rsid w:val="00350537"/>
    <w:rsid w:val="00361DBD"/>
    <w:rsid w:val="0036270F"/>
    <w:rsid w:val="0037649E"/>
    <w:rsid w:val="0038420A"/>
    <w:rsid w:val="00384611"/>
    <w:rsid w:val="003908B2"/>
    <w:rsid w:val="003B5472"/>
    <w:rsid w:val="003C082F"/>
    <w:rsid w:val="003C09EA"/>
    <w:rsid w:val="003C2E75"/>
    <w:rsid w:val="003C467A"/>
    <w:rsid w:val="003C5D42"/>
    <w:rsid w:val="003C6BBD"/>
    <w:rsid w:val="003D7ACF"/>
    <w:rsid w:val="003E078D"/>
    <w:rsid w:val="003E2540"/>
    <w:rsid w:val="00425F80"/>
    <w:rsid w:val="00470F2D"/>
    <w:rsid w:val="004718DE"/>
    <w:rsid w:val="00482024"/>
    <w:rsid w:val="00493982"/>
    <w:rsid w:val="004B0FBE"/>
    <w:rsid w:val="004B505A"/>
    <w:rsid w:val="004B7D69"/>
    <w:rsid w:val="004C06FE"/>
    <w:rsid w:val="004C3E84"/>
    <w:rsid w:val="004D12C3"/>
    <w:rsid w:val="004E04B9"/>
    <w:rsid w:val="004E2DAC"/>
    <w:rsid w:val="004E30FF"/>
    <w:rsid w:val="004F16FD"/>
    <w:rsid w:val="004F7F29"/>
    <w:rsid w:val="0051287A"/>
    <w:rsid w:val="00516291"/>
    <w:rsid w:val="00517E4B"/>
    <w:rsid w:val="005218FA"/>
    <w:rsid w:val="00534C33"/>
    <w:rsid w:val="00543248"/>
    <w:rsid w:val="00544035"/>
    <w:rsid w:val="0054552E"/>
    <w:rsid w:val="00563272"/>
    <w:rsid w:val="0057005A"/>
    <w:rsid w:val="00572DF6"/>
    <w:rsid w:val="005779CF"/>
    <w:rsid w:val="00583D9F"/>
    <w:rsid w:val="0058671C"/>
    <w:rsid w:val="00590231"/>
    <w:rsid w:val="00590E2E"/>
    <w:rsid w:val="005C03D3"/>
    <w:rsid w:val="005C67A5"/>
    <w:rsid w:val="005D1729"/>
    <w:rsid w:val="005D38B5"/>
    <w:rsid w:val="005D5AB9"/>
    <w:rsid w:val="005E497D"/>
    <w:rsid w:val="005E49B1"/>
    <w:rsid w:val="005E73AA"/>
    <w:rsid w:val="005F692C"/>
    <w:rsid w:val="00600511"/>
    <w:rsid w:val="00611352"/>
    <w:rsid w:val="0062306E"/>
    <w:rsid w:val="00624E6B"/>
    <w:rsid w:val="0063285F"/>
    <w:rsid w:val="00632F5B"/>
    <w:rsid w:val="00637668"/>
    <w:rsid w:val="006420ED"/>
    <w:rsid w:val="0064249C"/>
    <w:rsid w:val="00672DAE"/>
    <w:rsid w:val="0068634B"/>
    <w:rsid w:val="006C0FFF"/>
    <w:rsid w:val="006C1BF7"/>
    <w:rsid w:val="006C4B97"/>
    <w:rsid w:val="006C4D2B"/>
    <w:rsid w:val="006D19DA"/>
    <w:rsid w:val="006E13E1"/>
    <w:rsid w:val="006F1B87"/>
    <w:rsid w:val="006F3432"/>
    <w:rsid w:val="007028C8"/>
    <w:rsid w:val="00703CAD"/>
    <w:rsid w:val="00703EC5"/>
    <w:rsid w:val="00716B9E"/>
    <w:rsid w:val="007206B1"/>
    <w:rsid w:val="007221B5"/>
    <w:rsid w:val="007370BF"/>
    <w:rsid w:val="0075350F"/>
    <w:rsid w:val="0076305D"/>
    <w:rsid w:val="00770E5D"/>
    <w:rsid w:val="00776C73"/>
    <w:rsid w:val="00785910"/>
    <w:rsid w:val="00796022"/>
    <w:rsid w:val="007A1A8E"/>
    <w:rsid w:val="007A682F"/>
    <w:rsid w:val="007C14F2"/>
    <w:rsid w:val="007C3626"/>
    <w:rsid w:val="007E3C4D"/>
    <w:rsid w:val="007E7BB4"/>
    <w:rsid w:val="00803574"/>
    <w:rsid w:val="00805AFA"/>
    <w:rsid w:val="00812893"/>
    <w:rsid w:val="00820462"/>
    <w:rsid w:val="00821F76"/>
    <w:rsid w:val="00822DF6"/>
    <w:rsid w:val="00827A2E"/>
    <w:rsid w:val="00832B0B"/>
    <w:rsid w:val="008414E0"/>
    <w:rsid w:val="0084171E"/>
    <w:rsid w:val="008451B4"/>
    <w:rsid w:val="00854AB3"/>
    <w:rsid w:val="00862D57"/>
    <w:rsid w:val="00882A5C"/>
    <w:rsid w:val="008941DB"/>
    <w:rsid w:val="00896D7B"/>
    <w:rsid w:val="008A70BB"/>
    <w:rsid w:val="008B2B12"/>
    <w:rsid w:val="008B45F1"/>
    <w:rsid w:val="008B7C5F"/>
    <w:rsid w:val="008C0F0B"/>
    <w:rsid w:val="008C185B"/>
    <w:rsid w:val="008C4003"/>
    <w:rsid w:val="008C7FE2"/>
    <w:rsid w:val="008D60C3"/>
    <w:rsid w:val="008D694B"/>
    <w:rsid w:val="008D7B45"/>
    <w:rsid w:val="008E0E55"/>
    <w:rsid w:val="00900756"/>
    <w:rsid w:val="009015E9"/>
    <w:rsid w:val="00903ADC"/>
    <w:rsid w:val="009058C3"/>
    <w:rsid w:val="00914336"/>
    <w:rsid w:val="00916AF2"/>
    <w:rsid w:val="009312A1"/>
    <w:rsid w:val="0094762A"/>
    <w:rsid w:val="0095691D"/>
    <w:rsid w:val="00965D9B"/>
    <w:rsid w:val="00974114"/>
    <w:rsid w:val="009755DD"/>
    <w:rsid w:val="009763A7"/>
    <w:rsid w:val="009805A3"/>
    <w:rsid w:val="00986B28"/>
    <w:rsid w:val="00993B44"/>
    <w:rsid w:val="009A46E9"/>
    <w:rsid w:val="009A63C5"/>
    <w:rsid w:val="009B3509"/>
    <w:rsid w:val="009B64E4"/>
    <w:rsid w:val="009C1EAC"/>
    <w:rsid w:val="009C348F"/>
    <w:rsid w:val="009C4760"/>
    <w:rsid w:val="009D0FE9"/>
    <w:rsid w:val="009D499B"/>
    <w:rsid w:val="009E57D8"/>
    <w:rsid w:val="009F078B"/>
    <w:rsid w:val="009F159C"/>
    <w:rsid w:val="00A03923"/>
    <w:rsid w:val="00A043DB"/>
    <w:rsid w:val="00A202B5"/>
    <w:rsid w:val="00A279DE"/>
    <w:rsid w:val="00A27A25"/>
    <w:rsid w:val="00A40D25"/>
    <w:rsid w:val="00A4369A"/>
    <w:rsid w:val="00A4558D"/>
    <w:rsid w:val="00A46036"/>
    <w:rsid w:val="00A65602"/>
    <w:rsid w:val="00A71BAE"/>
    <w:rsid w:val="00A76978"/>
    <w:rsid w:val="00A815D2"/>
    <w:rsid w:val="00A8240C"/>
    <w:rsid w:val="00A920D9"/>
    <w:rsid w:val="00A92953"/>
    <w:rsid w:val="00A967A8"/>
    <w:rsid w:val="00AA0DE1"/>
    <w:rsid w:val="00AC4F0B"/>
    <w:rsid w:val="00AD6B6D"/>
    <w:rsid w:val="00AD7434"/>
    <w:rsid w:val="00AE1004"/>
    <w:rsid w:val="00AE257D"/>
    <w:rsid w:val="00AE47D4"/>
    <w:rsid w:val="00AF71E1"/>
    <w:rsid w:val="00B12820"/>
    <w:rsid w:val="00B1325C"/>
    <w:rsid w:val="00B14072"/>
    <w:rsid w:val="00B3201E"/>
    <w:rsid w:val="00B34258"/>
    <w:rsid w:val="00B357EC"/>
    <w:rsid w:val="00B558EE"/>
    <w:rsid w:val="00B616B2"/>
    <w:rsid w:val="00B6281E"/>
    <w:rsid w:val="00B72F0C"/>
    <w:rsid w:val="00B73294"/>
    <w:rsid w:val="00B76472"/>
    <w:rsid w:val="00B80129"/>
    <w:rsid w:val="00B80A83"/>
    <w:rsid w:val="00B83A27"/>
    <w:rsid w:val="00B8591A"/>
    <w:rsid w:val="00B85EA7"/>
    <w:rsid w:val="00B86C63"/>
    <w:rsid w:val="00BD004D"/>
    <w:rsid w:val="00BD3862"/>
    <w:rsid w:val="00BE5AF8"/>
    <w:rsid w:val="00BF775B"/>
    <w:rsid w:val="00C027FC"/>
    <w:rsid w:val="00C0454E"/>
    <w:rsid w:val="00C052FD"/>
    <w:rsid w:val="00C155C6"/>
    <w:rsid w:val="00C21231"/>
    <w:rsid w:val="00C26972"/>
    <w:rsid w:val="00C27478"/>
    <w:rsid w:val="00C300BF"/>
    <w:rsid w:val="00C32D2F"/>
    <w:rsid w:val="00C363B2"/>
    <w:rsid w:val="00C36618"/>
    <w:rsid w:val="00C47344"/>
    <w:rsid w:val="00C63A9A"/>
    <w:rsid w:val="00C70F52"/>
    <w:rsid w:val="00C772ED"/>
    <w:rsid w:val="00C910B7"/>
    <w:rsid w:val="00C93CB6"/>
    <w:rsid w:val="00CA1ED8"/>
    <w:rsid w:val="00CB7082"/>
    <w:rsid w:val="00CB7CEB"/>
    <w:rsid w:val="00CC63DB"/>
    <w:rsid w:val="00CC7DBC"/>
    <w:rsid w:val="00CD5B78"/>
    <w:rsid w:val="00CE505A"/>
    <w:rsid w:val="00CF3767"/>
    <w:rsid w:val="00CF58FB"/>
    <w:rsid w:val="00D02D88"/>
    <w:rsid w:val="00D04D76"/>
    <w:rsid w:val="00D3795A"/>
    <w:rsid w:val="00D53BD9"/>
    <w:rsid w:val="00D623EE"/>
    <w:rsid w:val="00D70CB6"/>
    <w:rsid w:val="00D76DD8"/>
    <w:rsid w:val="00D91049"/>
    <w:rsid w:val="00D92609"/>
    <w:rsid w:val="00D930D7"/>
    <w:rsid w:val="00D976A0"/>
    <w:rsid w:val="00DA4DA4"/>
    <w:rsid w:val="00DC14CA"/>
    <w:rsid w:val="00DC6B38"/>
    <w:rsid w:val="00DD122A"/>
    <w:rsid w:val="00DD1390"/>
    <w:rsid w:val="00DE017A"/>
    <w:rsid w:val="00DE0721"/>
    <w:rsid w:val="00DE4D12"/>
    <w:rsid w:val="00DE69D6"/>
    <w:rsid w:val="00DF0320"/>
    <w:rsid w:val="00E021DD"/>
    <w:rsid w:val="00E02247"/>
    <w:rsid w:val="00E11359"/>
    <w:rsid w:val="00E14C16"/>
    <w:rsid w:val="00E16E2F"/>
    <w:rsid w:val="00E26D64"/>
    <w:rsid w:val="00E3006C"/>
    <w:rsid w:val="00E46C6C"/>
    <w:rsid w:val="00E52D96"/>
    <w:rsid w:val="00E558F2"/>
    <w:rsid w:val="00E64A35"/>
    <w:rsid w:val="00E66C56"/>
    <w:rsid w:val="00E80E5E"/>
    <w:rsid w:val="00E84665"/>
    <w:rsid w:val="00E85721"/>
    <w:rsid w:val="00E92766"/>
    <w:rsid w:val="00E97274"/>
    <w:rsid w:val="00EA1D86"/>
    <w:rsid w:val="00EA60E6"/>
    <w:rsid w:val="00EB05D2"/>
    <w:rsid w:val="00EB6BB5"/>
    <w:rsid w:val="00EB7077"/>
    <w:rsid w:val="00EC1EF5"/>
    <w:rsid w:val="00EC2146"/>
    <w:rsid w:val="00EC3A44"/>
    <w:rsid w:val="00EC5F98"/>
    <w:rsid w:val="00EC6A16"/>
    <w:rsid w:val="00ED4791"/>
    <w:rsid w:val="00ED6875"/>
    <w:rsid w:val="00EF2933"/>
    <w:rsid w:val="00F017D9"/>
    <w:rsid w:val="00F11848"/>
    <w:rsid w:val="00F130D6"/>
    <w:rsid w:val="00F145B4"/>
    <w:rsid w:val="00F17F53"/>
    <w:rsid w:val="00F23C2E"/>
    <w:rsid w:val="00F32477"/>
    <w:rsid w:val="00F53CAD"/>
    <w:rsid w:val="00F566D2"/>
    <w:rsid w:val="00F61087"/>
    <w:rsid w:val="00F633F6"/>
    <w:rsid w:val="00F64E4E"/>
    <w:rsid w:val="00F73807"/>
    <w:rsid w:val="00F77489"/>
    <w:rsid w:val="00F77A52"/>
    <w:rsid w:val="00F81AF0"/>
    <w:rsid w:val="00F90C86"/>
    <w:rsid w:val="00FA0AA4"/>
    <w:rsid w:val="00FB726A"/>
    <w:rsid w:val="00FC3B57"/>
    <w:rsid w:val="00FD3B66"/>
    <w:rsid w:val="00FD5F66"/>
    <w:rsid w:val="00FD7957"/>
    <w:rsid w:val="00FE2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2FB9CB"/>
  <w14:defaultImageDpi w14:val="32767"/>
  <w15:chartTrackingRefBased/>
  <w15:docId w15:val="{3F272A7D-D4C1-461C-8FA4-1C53C30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0F0F29"/>
    <w:pPr>
      <w:keepNext/>
      <w:ind w:leftChars="400" w:left="400"/>
      <w:outlineLvl w:val="2"/>
    </w:pPr>
    <w:rPr>
      <w:rFonts w:asciiTheme="majorHAnsi" w:eastAsiaTheme="majorEastAsia" w:hAnsiTheme="majorHAnsi" w:cstheme="majorBidi"/>
    </w:rPr>
  </w:style>
  <w:style w:type="paragraph" w:styleId="4">
    <w:name w:val="heading 4"/>
    <w:basedOn w:val="a"/>
    <w:link w:val="40"/>
    <w:uiPriority w:val="9"/>
    <w:qFormat/>
    <w:rsid w:val="00EA1D8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17D9"/>
    <w:rPr>
      <w:color w:val="0563C1" w:themeColor="hyperlink"/>
      <w:u w:val="single"/>
    </w:rPr>
  </w:style>
  <w:style w:type="character" w:styleId="a4">
    <w:name w:val="Unresolved Mention"/>
    <w:basedOn w:val="a0"/>
    <w:uiPriority w:val="99"/>
    <w:semiHidden/>
    <w:unhideWhenUsed/>
    <w:rsid w:val="00F017D9"/>
    <w:rPr>
      <w:color w:val="605E5C"/>
      <w:shd w:val="clear" w:color="auto" w:fill="E1DFDD"/>
    </w:rPr>
  </w:style>
  <w:style w:type="paragraph" w:styleId="a5">
    <w:name w:val="Balloon Text"/>
    <w:basedOn w:val="a"/>
    <w:link w:val="a6"/>
    <w:uiPriority w:val="99"/>
    <w:semiHidden/>
    <w:unhideWhenUsed/>
    <w:rsid w:val="00A71BAE"/>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A71BAE"/>
    <w:rPr>
      <w:rFonts w:asciiTheme="majorHAnsi" w:eastAsiaTheme="majorEastAsia" w:hAnsiTheme="majorHAnsi" w:cstheme="majorBidi"/>
      <w:sz w:val="18"/>
      <w:szCs w:val="18"/>
    </w:rPr>
  </w:style>
  <w:style w:type="character" w:styleId="a7">
    <w:name w:val="Strong"/>
    <w:basedOn w:val="a0"/>
    <w:uiPriority w:val="22"/>
    <w:qFormat/>
    <w:rsid w:val="007C14F2"/>
    <w:rPr>
      <w:b/>
      <w:bCs/>
    </w:rPr>
  </w:style>
  <w:style w:type="paragraph" w:styleId="a8">
    <w:name w:val="Subtitle"/>
    <w:basedOn w:val="a"/>
    <w:next w:val="a"/>
    <w:link w:val="a9"/>
    <w:uiPriority w:val="11"/>
    <w:qFormat/>
    <w:rsid w:val="007C14F2"/>
    <w:pPr>
      <w:jc w:val="center"/>
      <w:outlineLvl w:val="1"/>
    </w:pPr>
    <w:rPr>
      <w:sz w:val="24"/>
      <w:szCs w:val="24"/>
    </w:rPr>
  </w:style>
  <w:style w:type="character" w:customStyle="1" w:styleId="a9">
    <w:name w:val="副題 (文字)"/>
    <w:basedOn w:val="a0"/>
    <w:link w:val="a8"/>
    <w:uiPriority w:val="11"/>
    <w:rsid w:val="007C14F2"/>
    <w:rPr>
      <w:sz w:val="24"/>
      <w:szCs w:val="24"/>
    </w:rPr>
  </w:style>
  <w:style w:type="character" w:styleId="aa">
    <w:name w:val="FollowedHyperlink"/>
    <w:basedOn w:val="a0"/>
    <w:uiPriority w:val="99"/>
    <w:semiHidden/>
    <w:unhideWhenUsed/>
    <w:rsid w:val="0062306E"/>
    <w:rPr>
      <w:color w:val="954F72" w:themeColor="followedHyperlink"/>
      <w:u w:val="single"/>
    </w:rPr>
  </w:style>
  <w:style w:type="paragraph" w:styleId="HTML">
    <w:name w:val="HTML Preformatted"/>
    <w:basedOn w:val="a"/>
    <w:link w:val="HTML0"/>
    <w:uiPriority w:val="99"/>
    <w:semiHidden/>
    <w:unhideWhenUsed/>
    <w:rsid w:val="000279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027916"/>
    <w:rPr>
      <w:rFonts w:ascii="ＭＳ ゴシック" w:eastAsia="ＭＳ ゴシック" w:hAnsi="ＭＳ ゴシック" w:cs="ＭＳ ゴシック"/>
      <w:kern w:val="0"/>
      <w:sz w:val="24"/>
      <w:szCs w:val="24"/>
    </w:rPr>
  </w:style>
  <w:style w:type="character" w:customStyle="1" w:styleId="gd15mcfceub">
    <w:name w:val="gd15mcfceub"/>
    <w:basedOn w:val="a0"/>
    <w:rsid w:val="00027916"/>
  </w:style>
  <w:style w:type="character" w:customStyle="1" w:styleId="40">
    <w:name w:val="見出し 4 (文字)"/>
    <w:basedOn w:val="a0"/>
    <w:link w:val="4"/>
    <w:uiPriority w:val="9"/>
    <w:rsid w:val="00EA1D86"/>
    <w:rPr>
      <w:rFonts w:ascii="ＭＳ Ｐゴシック" w:eastAsia="ＭＳ Ｐゴシック" w:hAnsi="ＭＳ Ｐゴシック" w:cs="ＭＳ Ｐゴシック"/>
      <w:b/>
      <w:bCs/>
      <w:kern w:val="0"/>
      <w:sz w:val="24"/>
      <w:szCs w:val="24"/>
    </w:rPr>
  </w:style>
  <w:style w:type="paragraph" w:styleId="ab">
    <w:name w:val="header"/>
    <w:basedOn w:val="a"/>
    <w:link w:val="ac"/>
    <w:uiPriority w:val="99"/>
    <w:unhideWhenUsed/>
    <w:rsid w:val="00DD1390"/>
    <w:pPr>
      <w:tabs>
        <w:tab w:val="center" w:pos="4252"/>
        <w:tab w:val="right" w:pos="8504"/>
      </w:tabs>
      <w:snapToGrid w:val="0"/>
    </w:pPr>
  </w:style>
  <w:style w:type="character" w:customStyle="1" w:styleId="ac">
    <w:name w:val="ヘッダー (文字)"/>
    <w:basedOn w:val="a0"/>
    <w:link w:val="ab"/>
    <w:uiPriority w:val="99"/>
    <w:rsid w:val="00DD1390"/>
  </w:style>
  <w:style w:type="paragraph" w:styleId="ad">
    <w:name w:val="footer"/>
    <w:basedOn w:val="a"/>
    <w:link w:val="ae"/>
    <w:uiPriority w:val="99"/>
    <w:unhideWhenUsed/>
    <w:rsid w:val="00DD1390"/>
    <w:pPr>
      <w:tabs>
        <w:tab w:val="center" w:pos="4252"/>
        <w:tab w:val="right" w:pos="8504"/>
      </w:tabs>
      <w:snapToGrid w:val="0"/>
    </w:pPr>
  </w:style>
  <w:style w:type="character" w:customStyle="1" w:styleId="ae">
    <w:name w:val="フッター (文字)"/>
    <w:basedOn w:val="a0"/>
    <w:link w:val="ad"/>
    <w:uiPriority w:val="99"/>
    <w:rsid w:val="00DD1390"/>
  </w:style>
  <w:style w:type="character" w:customStyle="1" w:styleId="30">
    <w:name w:val="見出し 3 (文字)"/>
    <w:basedOn w:val="a0"/>
    <w:link w:val="3"/>
    <w:uiPriority w:val="9"/>
    <w:semiHidden/>
    <w:rsid w:val="000F0F29"/>
    <w:rPr>
      <w:rFonts w:asciiTheme="majorHAnsi" w:eastAsiaTheme="majorEastAsia" w:hAnsiTheme="majorHAnsi" w:cstheme="majorBidi"/>
    </w:rPr>
  </w:style>
  <w:style w:type="character" w:styleId="af">
    <w:name w:val="Placeholder Text"/>
    <w:basedOn w:val="a0"/>
    <w:uiPriority w:val="99"/>
    <w:semiHidden/>
    <w:rsid w:val="00C027FC"/>
    <w:rPr>
      <w:color w:val="808080"/>
    </w:rPr>
  </w:style>
  <w:style w:type="paragraph" w:styleId="af0">
    <w:name w:val="List Paragraph"/>
    <w:basedOn w:val="a"/>
    <w:uiPriority w:val="34"/>
    <w:qFormat/>
    <w:rsid w:val="00563272"/>
    <w:pPr>
      <w:ind w:leftChars="400" w:left="840"/>
    </w:pPr>
  </w:style>
  <w:style w:type="character" w:customStyle="1" w:styleId="UnresolvedMention1">
    <w:name w:val="Unresolved Mention1"/>
    <w:basedOn w:val="a0"/>
    <w:uiPriority w:val="99"/>
    <w:semiHidden/>
    <w:unhideWhenUsed/>
    <w:rsid w:val="009312A1"/>
    <w:rPr>
      <w:color w:val="605E5C"/>
      <w:shd w:val="clear" w:color="auto" w:fill="E1DFDD"/>
    </w:rPr>
  </w:style>
  <w:style w:type="character" w:styleId="af1">
    <w:name w:val="annotation reference"/>
    <w:basedOn w:val="a0"/>
    <w:uiPriority w:val="99"/>
    <w:semiHidden/>
    <w:unhideWhenUsed/>
    <w:rsid w:val="00C93CB6"/>
    <w:rPr>
      <w:sz w:val="16"/>
      <w:szCs w:val="16"/>
    </w:rPr>
  </w:style>
  <w:style w:type="paragraph" w:styleId="af2">
    <w:name w:val="annotation text"/>
    <w:basedOn w:val="a"/>
    <w:link w:val="af3"/>
    <w:uiPriority w:val="99"/>
    <w:semiHidden/>
    <w:unhideWhenUsed/>
    <w:rsid w:val="00C93CB6"/>
    <w:rPr>
      <w:sz w:val="20"/>
      <w:szCs w:val="20"/>
    </w:rPr>
  </w:style>
  <w:style w:type="character" w:customStyle="1" w:styleId="af3">
    <w:name w:val="コメント文字列 (文字)"/>
    <w:basedOn w:val="a0"/>
    <w:link w:val="af2"/>
    <w:uiPriority w:val="99"/>
    <w:semiHidden/>
    <w:rsid w:val="00C93CB6"/>
    <w:rPr>
      <w:sz w:val="20"/>
      <w:szCs w:val="20"/>
    </w:rPr>
  </w:style>
  <w:style w:type="paragraph" w:styleId="af4">
    <w:name w:val="annotation subject"/>
    <w:basedOn w:val="af2"/>
    <w:next w:val="af2"/>
    <w:link w:val="af5"/>
    <w:uiPriority w:val="99"/>
    <w:semiHidden/>
    <w:unhideWhenUsed/>
    <w:rsid w:val="00C93CB6"/>
    <w:rPr>
      <w:b/>
      <w:bCs/>
    </w:rPr>
  </w:style>
  <w:style w:type="character" w:customStyle="1" w:styleId="af5">
    <w:name w:val="コメント内容 (文字)"/>
    <w:basedOn w:val="af3"/>
    <w:link w:val="af4"/>
    <w:uiPriority w:val="99"/>
    <w:semiHidden/>
    <w:rsid w:val="00C93C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33560">
      <w:bodyDiv w:val="1"/>
      <w:marLeft w:val="0"/>
      <w:marRight w:val="0"/>
      <w:marTop w:val="0"/>
      <w:marBottom w:val="0"/>
      <w:divBdr>
        <w:top w:val="none" w:sz="0" w:space="0" w:color="auto"/>
        <w:left w:val="none" w:sz="0" w:space="0" w:color="auto"/>
        <w:bottom w:val="none" w:sz="0" w:space="0" w:color="auto"/>
        <w:right w:val="none" w:sz="0" w:space="0" w:color="auto"/>
      </w:divBdr>
    </w:div>
    <w:div w:id="830564028">
      <w:bodyDiv w:val="1"/>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108"/>
          <w:marTop w:val="18"/>
          <w:marBottom w:val="108"/>
          <w:divBdr>
            <w:top w:val="none" w:sz="0" w:space="0" w:color="auto"/>
            <w:left w:val="none" w:sz="0" w:space="0" w:color="auto"/>
            <w:bottom w:val="none" w:sz="0" w:space="0" w:color="auto"/>
            <w:right w:val="none" w:sz="0" w:space="0" w:color="auto"/>
          </w:divBdr>
          <w:divsChild>
            <w:div w:id="1955482806">
              <w:marLeft w:val="0"/>
              <w:marRight w:val="0"/>
              <w:marTop w:val="0"/>
              <w:marBottom w:val="0"/>
              <w:divBdr>
                <w:top w:val="none" w:sz="0" w:space="0" w:color="auto"/>
                <w:left w:val="none" w:sz="0" w:space="0" w:color="auto"/>
                <w:bottom w:val="none" w:sz="0" w:space="0" w:color="auto"/>
                <w:right w:val="none" w:sz="0" w:space="0" w:color="auto"/>
              </w:divBdr>
              <w:divsChild>
                <w:div w:id="1638299942">
                  <w:marLeft w:val="0"/>
                  <w:marRight w:val="0"/>
                  <w:marTop w:val="0"/>
                  <w:marBottom w:val="0"/>
                  <w:divBdr>
                    <w:top w:val="none" w:sz="0" w:space="0" w:color="auto"/>
                    <w:left w:val="none" w:sz="0" w:space="0" w:color="auto"/>
                    <w:bottom w:val="none" w:sz="0" w:space="0" w:color="auto"/>
                    <w:right w:val="none" w:sz="0" w:space="0" w:color="auto"/>
                  </w:divBdr>
                </w:div>
                <w:div w:id="944579309">
                  <w:marLeft w:val="0"/>
                  <w:marRight w:val="108"/>
                  <w:marTop w:val="18"/>
                  <w:marBottom w:val="108"/>
                  <w:divBdr>
                    <w:top w:val="none" w:sz="0" w:space="0" w:color="auto"/>
                    <w:left w:val="none" w:sz="0" w:space="0" w:color="auto"/>
                    <w:bottom w:val="none" w:sz="0" w:space="0" w:color="auto"/>
                    <w:right w:val="none" w:sz="0" w:space="0" w:color="auto"/>
                  </w:divBdr>
                  <w:divsChild>
                    <w:div w:id="1660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5462">
      <w:bodyDiv w:val="1"/>
      <w:marLeft w:val="0"/>
      <w:marRight w:val="0"/>
      <w:marTop w:val="0"/>
      <w:marBottom w:val="0"/>
      <w:divBdr>
        <w:top w:val="none" w:sz="0" w:space="0" w:color="auto"/>
        <w:left w:val="none" w:sz="0" w:space="0" w:color="auto"/>
        <w:bottom w:val="none" w:sz="0" w:space="0" w:color="auto"/>
        <w:right w:val="none" w:sz="0" w:space="0" w:color="auto"/>
      </w:divBdr>
      <w:divsChild>
        <w:div w:id="102768688">
          <w:marLeft w:val="0"/>
          <w:marRight w:val="108"/>
          <w:marTop w:val="108"/>
          <w:marBottom w:val="108"/>
          <w:divBdr>
            <w:top w:val="none" w:sz="0" w:space="0" w:color="auto"/>
            <w:left w:val="none" w:sz="0" w:space="0" w:color="auto"/>
            <w:bottom w:val="none" w:sz="0" w:space="0" w:color="auto"/>
            <w:right w:val="none" w:sz="0" w:space="0" w:color="auto"/>
          </w:divBdr>
          <w:divsChild>
            <w:div w:id="689140954">
              <w:marLeft w:val="0"/>
              <w:marRight w:val="0"/>
              <w:marTop w:val="0"/>
              <w:marBottom w:val="0"/>
              <w:divBdr>
                <w:top w:val="none" w:sz="0" w:space="0" w:color="auto"/>
                <w:left w:val="none" w:sz="0" w:space="0" w:color="auto"/>
                <w:bottom w:val="none" w:sz="0" w:space="0" w:color="auto"/>
                <w:right w:val="none" w:sz="0" w:space="0" w:color="auto"/>
              </w:divBdr>
              <w:divsChild>
                <w:div w:id="409691550">
                  <w:marLeft w:val="0"/>
                  <w:marRight w:val="0"/>
                  <w:marTop w:val="0"/>
                  <w:marBottom w:val="0"/>
                  <w:divBdr>
                    <w:top w:val="none" w:sz="0" w:space="0" w:color="auto"/>
                    <w:left w:val="none" w:sz="0" w:space="0" w:color="auto"/>
                    <w:bottom w:val="none" w:sz="0" w:space="0" w:color="auto"/>
                    <w:right w:val="none" w:sz="0" w:space="0" w:color="auto"/>
                  </w:divBdr>
                </w:div>
                <w:div w:id="2127460885">
                  <w:marLeft w:val="0"/>
                  <w:marRight w:val="108"/>
                  <w:marTop w:val="18"/>
                  <w:marBottom w:val="108"/>
                  <w:divBdr>
                    <w:top w:val="none" w:sz="0" w:space="0" w:color="auto"/>
                    <w:left w:val="none" w:sz="0" w:space="0" w:color="auto"/>
                    <w:bottom w:val="none" w:sz="0" w:space="0" w:color="auto"/>
                    <w:right w:val="none" w:sz="0" w:space="0" w:color="auto"/>
                  </w:divBdr>
                  <w:divsChild>
                    <w:div w:id="193424128">
                      <w:marLeft w:val="0"/>
                      <w:marRight w:val="0"/>
                      <w:marTop w:val="0"/>
                      <w:marBottom w:val="0"/>
                      <w:divBdr>
                        <w:top w:val="none" w:sz="0" w:space="0" w:color="auto"/>
                        <w:left w:val="none" w:sz="0" w:space="0" w:color="auto"/>
                        <w:bottom w:val="none" w:sz="0" w:space="0" w:color="auto"/>
                        <w:right w:val="none" w:sz="0" w:space="0" w:color="auto"/>
                      </w:divBdr>
                      <w:divsChild>
                        <w:div w:id="279605064">
                          <w:marLeft w:val="0"/>
                          <w:marRight w:val="0"/>
                          <w:marTop w:val="0"/>
                          <w:marBottom w:val="0"/>
                          <w:divBdr>
                            <w:top w:val="none" w:sz="0" w:space="0" w:color="auto"/>
                            <w:left w:val="none" w:sz="0" w:space="0" w:color="auto"/>
                            <w:bottom w:val="none" w:sz="0" w:space="0" w:color="auto"/>
                            <w:right w:val="none" w:sz="0" w:space="0" w:color="auto"/>
                          </w:divBdr>
                        </w:div>
                        <w:div w:id="1062874012">
                          <w:marLeft w:val="0"/>
                          <w:marRight w:val="108"/>
                          <w:marTop w:val="18"/>
                          <w:marBottom w:val="108"/>
                          <w:divBdr>
                            <w:top w:val="none" w:sz="0" w:space="0" w:color="auto"/>
                            <w:left w:val="none" w:sz="0" w:space="0" w:color="auto"/>
                            <w:bottom w:val="none" w:sz="0" w:space="0" w:color="auto"/>
                            <w:right w:val="none" w:sz="0" w:space="0" w:color="auto"/>
                          </w:divBdr>
                          <w:divsChild>
                            <w:div w:id="1136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52025">
      <w:bodyDiv w:val="1"/>
      <w:marLeft w:val="0"/>
      <w:marRight w:val="0"/>
      <w:marTop w:val="0"/>
      <w:marBottom w:val="0"/>
      <w:divBdr>
        <w:top w:val="none" w:sz="0" w:space="0" w:color="auto"/>
        <w:left w:val="none" w:sz="0" w:space="0" w:color="auto"/>
        <w:bottom w:val="none" w:sz="0" w:space="0" w:color="auto"/>
        <w:right w:val="none" w:sz="0" w:space="0" w:color="auto"/>
      </w:divBdr>
    </w:div>
    <w:div w:id="167930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58465"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doi.org/10.1371/journal.pone.0042233"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3/scan/nss060"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8283</TotalTime>
  <Pages>16</Pages>
  <Words>3321</Words>
  <Characters>18933</Characters>
  <Application>Microsoft Office Word</Application>
  <DocSecurity>0</DocSecurity>
  <Lines>157</Lines>
  <Paragraphs>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Shinagawa Kazushi</dc:creator>
  <cp:keywords/>
  <dc:description/>
  <cp:lastModifiedBy>Shinagawa Kazushi</cp:lastModifiedBy>
  <cp:revision>26</cp:revision>
  <cp:lastPrinted>2020-12-26T05:55:00Z</cp:lastPrinted>
  <dcterms:created xsi:type="dcterms:W3CDTF">2020-11-17T01:34:00Z</dcterms:created>
  <dcterms:modified xsi:type="dcterms:W3CDTF">2021-01-08T11:03:00Z</dcterms:modified>
</cp:coreProperties>
</file>